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60A6" w14:textId="38BDC311" w:rsidR="00C95826" w:rsidRPr="00015C92" w:rsidRDefault="00015C92" w:rsidP="002D7F15">
      <w:pPr>
        <w:pStyle w:val="Title"/>
        <w:rPr>
          <w:b/>
          <w:bCs/>
        </w:rPr>
      </w:pPr>
      <w:r w:rsidRPr="00015C92">
        <w:rPr>
          <w:b/>
          <w:bCs/>
        </w:rPr>
        <w:t>Mind Your Prevalence!</w:t>
      </w:r>
    </w:p>
    <w:p w14:paraId="4E4F43D5" w14:textId="51DA0217" w:rsidR="00317269" w:rsidRDefault="00015C92" w:rsidP="00317269">
      <w:r>
        <w:t>Sébastien J.J. Guesné*, Thierry Hanser, Stéphane Werner, Samuel Boobier</w:t>
      </w:r>
      <w:r w:rsidR="00EF2E95">
        <w:t>, Shaylyn Scott</w:t>
      </w:r>
    </w:p>
    <w:p w14:paraId="51EA28BB" w14:textId="77777777" w:rsidR="00317269" w:rsidRDefault="00015C92" w:rsidP="00317269">
      <w:r>
        <w:t>Lhasa Limited, Granary Wharf House, 2 Canal Wharf, Leeds, West Yorkshire, LS11 5PS, UK.</w:t>
      </w:r>
    </w:p>
    <w:p w14:paraId="1CF072CD" w14:textId="4935DE81" w:rsidR="00D0137B" w:rsidRDefault="00015C92" w:rsidP="00317269">
      <w:r>
        <w:t>*Corresponding Author – Sébastien</w:t>
      </w:r>
      <w:r w:rsidR="00F81984">
        <w:t xml:space="preserve"> J. J.</w:t>
      </w:r>
      <w:r>
        <w:t xml:space="preserve"> Guesné </w:t>
      </w:r>
      <w:hyperlink r:id="rId8" w:history="1">
        <w:r w:rsidR="00F81984" w:rsidRPr="00624815">
          <w:rPr>
            <w:rStyle w:val="Hyperlink"/>
          </w:rPr>
          <w:t>sebastien.guesne@lhasalimited.org</w:t>
        </w:r>
      </w:hyperlink>
    </w:p>
    <w:p w14:paraId="705A9461" w14:textId="7225150A" w:rsidR="005C0094" w:rsidRPr="00015C92" w:rsidRDefault="00015C92" w:rsidP="005C0094">
      <w:pPr>
        <w:pStyle w:val="Title"/>
        <w:jc w:val="center"/>
        <w:rPr>
          <w:b/>
          <w:bCs/>
        </w:rPr>
      </w:pPr>
      <w:r w:rsidRPr="00015C92">
        <w:rPr>
          <w:b/>
          <w:bCs/>
        </w:rPr>
        <w:t>Supplementary Information</w:t>
      </w:r>
    </w:p>
    <w:p w14:paraId="3A19CD9B" w14:textId="1C92636D" w:rsidR="001E0625" w:rsidRDefault="00843702" w:rsidP="001E0625">
      <w:r>
        <w:t>This supplementary information is intended to give the reader an understanding of the relationships that exist between performance metrics (e.g., accuracy</w:t>
      </w:r>
      <w:ins w:id="0" w:author="Sebastien Guesne" w:date="2024-02-22T11:11:00Z">
        <w:r w:rsidR="00FF62D7">
          <w:t>,</w:t>
        </w:r>
      </w:ins>
      <w:r>
        <w:t xml:space="preserve"> Matthew’s correlation coefficient) that are calculated from a binary confusion matrix with the sensitivity and specificity of a model and the class prevalence of the test set against which the model under investigation is validated. All these performance metrics can be derived as functions of sensitivity, specificity and class prevalence. The derivation starts from the derived confusion matrix, as shown in </w:t>
      </w:r>
      <w:r>
        <w:fldChar w:fldCharType="begin"/>
      </w:r>
      <w:r>
        <w:instrText xml:space="preserve"> REF _Ref148945318 \h  \* MERGEFORMAT </w:instrText>
      </w:r>
      <w:r>
        <w:fldChar w:fldCharType="separate"/>
      </w:r>
      <w:r w:rsidRPr="00843702">
        <w:t>Figure</w:t>
      </w:r>
      <w:r w:rsidRPr="001E0625">
        <w:rPr>
          <w:b/>
          <w:bCs/>
        </w:rPr>
        <w:t xml:space="preserve"> </w:t>
      </w:r>
      <w:r w:rsidRPr="00843702">
        <w:t>1</w:t>
      </w:r>
      <w:r>
        <w:fldChar w:fldCharType="end"/>
      </w:r>
      <w:r>
        <w:t>.</w:t>
      </w:r>
    </w:p>
    <w:p w14:paraId="558C6089" w14:textId="33AC8891" w:rsidR="001E0625" w:rsidRDefault="00015C92" w:rsidP="001E0625">
      <w:pPr>
        <w:keepNext/>
        <w:jc w:val="center"/>
      </w:pPr>
      <w:r>
        <w:rPr>
          <w:noProof/>
        </w:rPr>
        <w:drawing>
          <wp:inline distT="0" distB="0" distL="0" distR="0" wp14:anchorId="1E4680F9" wp14:editId="0D686C9D">
            <wp:extent cx="4680000" cy="1370845"/>
            <wp:effectExtent l="0" t="0" r="6350" b="1270"/>
            <wp:docPr id="665381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8116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80000" cy="1370845"/>
                    </a:xfrm>
                    <a:prstGeom prst="rect">
                      <a:avLst/>
                    </a:prstGeom>
                    <a:noFill/>
                  </pic:spPr>
                </pic:pic>
              </a:graphicData>
            </a:graphic>
          </wp:inline>
        </w:drawing>
      </w:r>
    </w:p>
    <w:p w14:paraId="51244B97" w14:textId="42CF0350" w:rsidR="001E0625" w:rsidRDefault="00015C92" w:rsidP="00576978">
      <w:pPr>
        <w:pStyle w:val="Caption"/>
      </w:pPr>
      <w:bookmarkStart w:id="1" w:name="_Ref148945318"/>
      <w:r w:rsidRPr="001E0625">
        <w:t xml:space="preserve">Figure </w:t>
      </w:r>
      <w:fldSimple w:instr=" SEQ Figure \* ARABIC ">
        <w:r w:rsidR="00430BF9">
          <w:rPr>
            <w:noProof/>
          </w:rPr>
          <w:t>1</w:t>
        </w:r>
      </w:fldSimple>
      <w:bookmarkEnd w:id="1"/>
      <w:r>
        <w:t xml:space="preserve">. </w:t>
      </w:r>
      <w:r w:rsidRPr="0048101A">
        <w:rPr>
          <w:b w:val="0"/>
          <w:bCs/>
        </w:rPr>
        <w:t>Derived confusion matrix.</w:t>
      </w:r>
    </w:p>
    <w:p w14:paraId="621169C4" w14:textId="4AAF68DE" w:rsidR="003D72EF" w:rsidRDefault="00015C92" w:rsidP="003D72EF">
      <w:r>
        <w:t>These relationships or functions are presented as a plot of the value of performance metrics on the y-axis against the class prevalence on the x-axis at set values of sensitivity and specificity. The class prevalence ranges from 0 to 1 and represents the proportion of the selected class versus the rest of the classes in the case of multiclass classification problems. The confusion matrix of a multiclass classification problem is reduced to binary confusion matrices where the selected class is the class of interest and is defined as the positive class. The rest of the classes are defined as the negative class.</w:t>
      </w:r>
    </w:p>
    <w:p w14:paraId="3E17CCC9" w14:textId="750E2E5A" w:rsidR="003D72EF" w:rsidRPr="003D72EF" w:rsidRDefault="00015C92" w:rsidP="003D72EF">
      <w:r>
        <w:t>From these relationships, the notion of calibrated/balanced metrics is derived.</w:t>
      </w:r>
    </w:p>
    <w:p w14:paraId="32FDBBD9" w14:textId="1CCED8A3" w:rsidR="002D6F6D" w:rsidRPr="00031A42" w:rsidRDefault="00015C92" w:rsidP="00FC70F0">
      <w:pPr>
        <w:pStyle w:val="Heading1"/>
      </w:pPr>
      <w:r w:rsidRPr="00031A42">
        <w:t>Accuracy</w:t>
      </w:r>
    </w:p>
    <w:p w14:paraId="3C4D5475" w14:textId="10B7CA2D" w:rsidR="003A63DC" w:rsidRPr="00031A42" w:rsidRDefault="00015C92" w:rsidP="003A63DC">
      <w:pPr>
        <w:pStyle w:val="Heading2"/>
      </w:pPr>
      <w:r w:rsidRPr="00031A42">
        <w:t>Derivation of accuracy as a function of sensitivity, specificity and prevalence</w:t>
      </w:r>
    </w:p>
    <w:p w14:paraId="06E15D6E" w14:textId="2C68B171" w:rsidR="00FF2211" w:rsidRPr="00A2467B" w:rsidRDefault="00015C92" w:rsidP="00FF2211">
      <w:pPr>
        <w:rPr>
          <w:rFonts w:asciiTheme="majorHAnsi" w:eastAsiaTheme="majorEastAsia" w:hAnsiTheme="majorHAnsi" w:cstheme="majorBidi"/>
        </w:rPr>
      </w:pPr>
      <m:oMathPara>
        <m:oMath>
          <m:r>
            <m:rPr>
              <m:sty m:val="p"/>
            </m:rPr>
            <w:rPr>
              <w:rFonts w:ascii="Cambria Math" w:hAnsi="Cambria Math"/>
            </w:rPr>
            <m:t>Acc.</m:t>
          </m:r>
          <m:r>
            <m:rPr>
              <m:sty m:val="p"/>
              <m:aln/>
            </m:rPr>
            <w:rPr>
              <w:rFonts w:ascii="Cambria Math" w:hAnsi="Cambria Math"/>
            </w:rPr>
            <m:t>=</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N</m:t>
              </m:r>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Pre∙Sen∙N+Spe∙</m:t>
              </m:r>
              <m:d>
                <m:dPr>
                  <m:ctrlPr>
                    <w:rPr>
                      <w:rFonts w:ascii="Cambria Math" w:hAnsi="Cambria Math"/>
                    </w:rPr>
                  </m:ctrlPr>
                </m:dPr>
                <m:e>
                  <m:r>
                    <m:rPr>
                      <m:sty m:val="p"/>
                    </m:rPr>
                    <w:rPr>
                      <w:rFonts w:ascii="Cambria Math" w:hAnsi="Cambria Math"/>
                    </w:rPr>
                    <m:t>1-Pre</m:t>
                  </m:r>
                </m:e>
              </m:d>
              <m:r>
                <m:rPr>
                  <m:sty m:val="p"/>
                </m:rPr>
                <w:rPr>
                  <w:rFonts w:ascii="Cambria Math" w:hAnsi="Cambria Math"/>
                </w:rPr>
                <m:t>∙N</m:t>
              </m:r>
            </m:num>
            <m:den>
              <m:r>
                <m:rPr>
                  <m:sty m:val="p"/>
                </m:rPr>
                <w:rPr>
                  <w:rFonts w:ascii="Cambria Math" w:hAnsi="Cambria Math"/>
                </w:rPr>
                <m:t>N</m:t>
              </m:r>
            </m:den>
          </m:f>
          <m:r>
            <m:rPr>
              <m:sty m:val="p"/>
            </m:rPr>
            <w:rPr>
              <w:rFonts w:ascii="Cambria Math" w:hAnsi="Cambria Math"/>
            </w:rPr>
            <w:br/>
          </m:r>
        </m:oMath>
        <m:oMath>
          <m:r>
            <m:rPr>
              <m:sty m:val="p"/>
            </m:rPr>
            <w:rPr>
              <w:rFonts w:ascii="Cambria Math" w:hAnsi="Cambria Math"/>
            </w:rPr>
            <m:t>Acc.</m:t>
          </m:r>
          <m:r>
            <m:rPr>
              <m:sty m:val="p"/>
              <m:aln/>
            </m:rPr>
            <w:rPr>
              <w:rFonts w:ascii="Cambria Math" w:hAnsi="Cambria Math"/>
            </w:rPr>
            <m:t>= Pre∙Sen+Spe∙</m:t>
          </m:r>
          <m:d>
            <m:dPr>
              <m:ctrlPr>
                <w:rPr>
                  <w:rFonts w:ascii="Cambria Math" w:hAnsi="Cambria Math"/>
                </w:rPr>
              </m:ctrlPr>
            </m:dPr>
            <m:e>
              <m:r>
                <m:rPr>
                  <m:sty m:val="p"/>
                </m:rPr>
                <w:rPr>
                  <w:rFonts w:ascii="Cambria Math" w:hAnsi="Cambria Math"/>
                </w:rPr>
                <m:t>1-Pre</m:t>
              </m:r>
            </m:e>
          </m:d>
        </m:oMath>
      </m:oMathPara>
    </w:p>
    <w:p w14:paraId="746CE218" w14:textId="77777777" w:rsidR="00E70BFC" w:rsidRDefault="00000000" w:rsidP="00E70BFC">
      <w:pPr>
        <w:keepNext/>
      </w:pPr>
      <m:oMathPara>
        <m:oMath>
          <m:sSup>
            <m:sSupPr>
              <m:ctrlPr>
                <w:rPr>
                  <w:rFonts w:ascii="Cambria Math" w:hAnsi="Cambria Math"/>
                  <w:b/>
                  <w:bCs/>
                </w:rPr>
              </m:ctrlPr>
            </m:sSupPr>
            <m:e>
              <m:r>
                <m:rPr>
                  <m:sty m:val="bi"/>
                </m:rPr>
                <w:rPr>
                  <w:rFonts w:ascii="Cambria Math" w:hAnsi="Cambria Math"/>
                </w:rPr>
                <m:t>Acc.</m:t>
              </m:r>
            </m:e>
            <m:sup>
              <m:r>
                <m:rPr>
                  <m:sty m:val="bi"/>
                </m:rPr>
                <w:rPr>
                  <w:rFonts w:ascii="Cambria Math" w:hAnsi="Cambria Math"/>
                </w:rPr>
                <m:t>Pre</m:t>
              </m:r>
            </m:sup>
          </m:sSup>
          <m:r>
            <m:rPr>
              <m:sty m:val="b"/>
            </m:rPr>
            <w:rPr>
              <w:rFonts w:ascii="Cambria Math" w:hAnsi="Cambria Math"/>
            </w:rPr>
            <m:t>= Pre∙Sen+Spe∙</m:t>
          </m:r>
          <m:d>
            <m:dPr>
              <m:ctrlPr>
                <w:rPr>
                  <w:rFonts w:ascii="Cambria Math" w:hAnsi="Cambria Math"/>
                  <w:b/>
                  <w:bCs/>
                </w:rPr>
              </m:ctrlPr>
            </m:dPr>
            <m:e>
              <m:r>
                <m:rPr>
                  <m:sty m:val="b"/>
                </m:rPr>
                <w:rPr>
                  <w:rFonts w:ascii="Cambria Math" w:hAnsi="Cambria Math"/>
                </w:rPr>
                <m:t>1-Pre</m:t>
              </m:r>
            </m:e>
          </m:d>
        </m:oMath>
      </m:oMathPara>
    </w:p>
    <w:p w14:paraId="12004188" w14:textId="711567E4" w:rsidR="00A2467B" w:rsidRPr="00A2467B" w:rsidRDefault="00015C92" w:rsidP="002E1B2F">
      <w:pPr>
        <w:pStyle w:val="Caption"/>
        <w:rPr>
          <w:rFonts w:asciiTheme="majorHAnsi" w:eastAsiaTheme="majorEastAsia" w:hAnsiTheme="majorHAnsi" w:cstheme="majorBidi"/>
          <w:b w:val="0"/>
          <w:bCs/>
        </w:rPr>
      </w:pPr>
      <w:bookmarkStart w:id="2" w:name="_Toc152235005"/>
      <w:r>
        <w:t xml:space="preserve">Equation </w:t>
      </w:r>
      <w:fldSimple w:instr=" SEQ Equation \* ARABIC ">
        <w:r w:rsidR="0084763B">
          <w:rPr>
            <w:noProof/>
          </w:rPr>
          <w:t>1</w:t>
        </w:r>
      </w:fldSimple>
      <w:r>
        <w:t xml:space="preserve">. </w:t>
      </w:r>
      <w:bookmarkEnd w:id="2"/>
      <w:r w:rsidR="002E1B2F" w:rsidRPr="0048101A">
        <w:rPr>
          <w:b w:val="0"/>
          <w:bCs/>
        </w:rPr>
        <w:t>Accuracy.</w:t>
      </w:r>
    </w:p>
    <w:p w14:paraId="5CD93BA6" w14:textId="421A5D08" w:rsidR="003A63DC" w:rsidRPr="00031A42" w:rsidRDefault="00015C92" w:rsidP="003A63DC">
      <w:pPr>
        <w:pStyle w:val="Heading2"/>
      </w:pPr>
      <w:r w:rsidRPr="00031A42">
        <w:lastRenderedPageBreak/>
        <w:t>Linear relationship between accuracy and prevalence</w:t>
      </w:r>
    </w:p>
    <w:p w14:paraId="6E21F48F" w14:textId="77777777" w:rsidR="00E90D11" w:rsidRDefault="00015C92" w:rsidP="00E90D11">
      <w:pPr>
        <w:keepNext/>
        <w:jc w:val="center"/>
      </w:pPr>
      <w:r>
        <w:rPr>
          <w:rFonts w:asciiTheme="majorHAnsi" w:eastAsiaTheme="majorEastAsia" w:hAnsiTheme="majorHAnsi" w:cstheme="majorBidi"/>
          <w:noProof/>
        </w:rPr>
        <w:drawing>
          <wp:inline distT="0" distB="0" distL="0" distR="0" wp14:anchorId="11CE7FF7" wp14:editId="3D1DAAAB">
            <wp:extent cx="3600000" cy="3414422"/>
            <wp:effectExtent l="0" t="0" r="635" b="0"/>
            <wp:docPr id="59465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5309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00000" cy="3414422"/>
                    </a:xfrm>
                    <a:prstGeom prst="rect">
                      <a:avLst/>
                    </a:prstGeom>
                    <a:noFill/>
                  </pic:spPr>
                </pic:pic>
              </a:graphicData>
            </a:graphic>
          </wp:inline>
        </w:drawing>
      </w:r>
    </w:p>
    <w:p w14:paraId="5D93EE8B" w14:textId="69ABF6D8" w:rsidR="00FC70F0" w:rsidRPr="00031A42" w:rsidRDefault="00015C92" w:rsidP="00E90D11">
      <w:pPr>
        <w:pStyle w:val="Caption"/>
        <w:rPr>
          <w:rFonts w:asciiTheme="majorHAnsi" w:eastAsiaTheme="majorEastAsia" w:hAnsiTheme="majorHAnsi" w:cstheme="majorBidi"/>
        </w:rPr>
      </w:pPr>
      <w:r>
        <w:t xml:space="preserve">Figure </w:t>
      </w:r>
      <w:fldSimple w:instr=" SEQ Figure \* ARABIC ">
        <w:r w:rsidR="00430BF9">
          <w:rPr>
            <w:noProof/>
          </w:rPr>
          <w:t>2</w:t>
        </w:r>
      </w:fldSimple>
      <w:r>
        <w:t xml:space="preserve">. </w:t>
      </w:r>
      <w:r w:rsidR="00B90B91" w:rsidRPr="003839FE">
        <w:rPr>
          <w:b w:val="0"/>
          <w:bCs/>
        </w:rPr>
        <w:t>Accuracy versus test set prevalence for values of sensitivity and specificity of 0.71 and 0.89</w:t>
      </w:r>
      <w:r>
        <w:rPr>
          <w:b w:val="0"/>
          <w:bCs/>
        </w:rPr>
        <w:t>,</w:t>
      </w:r>
      <w:r w:rsidR="00B90B91" w:rsidRPr="003839FE">
        <w:rPr>
          <w:b w:val="0"/>
          <w:bCs/>
        </w:rPr>
        <w:t xml:space="preserve"> respectively. The dot marks the balanced accuracy.</w:t>
      </w:r>
    </w:p>
    <w:p w14:paraId="208BB96A" w14:textId="7918AF2D" w:rsidR="003A63DC" w:rsidRPr="00031A42" w:rsidRDefault="00015C92" w:rsidP="003A63DC">
      <w:pPr>
        <w:pStyle w:val="Heading2"/>
      </w:pPr>
      <w:r w:rsidRPr="00031A42">
        <w:t>Derivation of balanced accuracy</w:t>
      </w:r>
    </w:p>
    <w:p w14:paraId="7C268D31" w14:textId="69EDE802" w:rsidR="00FC70F0" w:rsidRPr="00BF568C" w:rsidRDefault="00000000" w:rsidP="00FF2211">
      <w:pPr>
        <w:rPr>
          <w:rFonts w:eastAsiaTheme="minorEastAsia"/>
        </w:rPr>
      </w:pPr>
      <m:oMathPara>
        <m:oMath>
          <m:sSup>
            <m:sSupPr>
              <m:ctrlPr>
                <w:rPr>
                  <w:rFonts w:ascii="Cambria Math" w:hAnsi="Cambria Math"/>
                  <w:iCs/>
                </w:rPr>
              </m:ctrlPr>
            </m:sSupPr>
            <m:e>
              <m:r>
                <m:rPr>
                  <m:sty m:val="p"/>
                </m:rPr>
                <w:rPr>
                  <w:rFonts w:ascii="Cambria Math" w:hAnsi="Cambria Math"/>
                </w:rPr>
                <m:t>Acc.</m:t>
              </m:r>
            </m:e>
            <m:sup>
              <m:r>
                <m:rPr>
                  <m:sty m:val="p"/>
                </m:rPr>
                <w:rPr>
                  <w:rFonts w:ascii="Cambria Math" w:hAnsi="Cambria Math"/>
                </w:rPr>
                <m:t>0.5</m:t>
              </m:r>
            </m:sup>
          </m:sSup>
          <m:r>
            <m:rPr>
              <m:sty m:val="p"/>
              <m:aln/>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Theme="minorEastAsia" w:hAnsi="Cambria Math"/>
            </w:rPr>
            <m:t>∙Sen+</m:t>
          </m:r>
          <m:d>
            <m:dPr>
              <m:ctrlPr>
                <w:rPr>
                  <w:rFonts w:ascii="Cambria Math" w:hAnsi="Cambria Math"/>
                  <w:iCs/>
                </w:rPr>
              </m:ctrlPr>
            </m:dPr>
            <m:e>
              <m:r>
                <m:rPr>
                  <m:sty m:val="p"/>
                </m:rPr>
                <w:rPr>
                  <w:rFonts w:ascii="Cambria Math" w:hAnsi="Cambria Math"/>
                </w:rPr>
                <m:t>1-</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ctrlPr>
                <w:rPr>
                  <w:rFonts w:ascii="Cambria Math" w:eastAsiaTheme="minorEastAsia" w:hAnsi="Cambria Math"/>
                  <w:iCs/>
                </w:rPr>
              </m:ctrlPr>
            </m:e>
          </m:d>
          <m:r>
            <m:rPr>
              <m:sty m:val="p"/>
            </m:rPr>
            <w:rPr>
              <w:rFonts w:ascii="Cambria Math" w:eastAsiaTheme="minorEastAsia" w:hAnsi="Cambria Math"/>
            </w:rPr>
            <m:t>∙Spe</m:t>
          </m:r>
          <m:r>
            <m:rPr>
              <m:sty m:val="p"/>
            </m:rPr>
            <w:rPr>
              <w:rFonts w:ascii="Cambria Math" w:eastAsiaTheme="minorEastAsia"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∙Sen+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∙Spe</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Sen+Spe</m:t>
              </m:r>
            </m:num>
            <m:den>
              <m:r>
                <m:rPr>
                  <m:sty m:val="p"/>
                </m:rPr>
                <w:rPr>
                  <w:rFonts w:ascii="Cambria Math" w:hAnsi="Cambria Math"/>
                </w:rPr>
                <m:t>2</m:t>
              </m:r>
            </m:den>
          </m:f>
          <m:r>
            <m:rPr>
              <m:sty m:val="p"/>
            </m:rPr>
            <w:rPr>
              <w:rFonts w:ascii="Cambria Math" w:hAnsi="Cambria Math"/>
            </w:rPr>
            <m:t xml:space="preserve"> =Bal. Acc.</m:t>
          </m:r>
        </m:oMath>
      </m:oMathPara>
    </w:p>
    <w:p w14:paraId="4B73AC8F" w14:textId="7F4674B8" w:rsidR="003D14B3" w:rsidRPr="00E54E1C" w:rsidRDefault="00E54E1C" w:rsidP="003D14B3">
      <w:pPr>
        <w:keepNext/>
      </w:pPr>
      <m:oMathPara>
        <m:oMath>
          <m:r>
            <m:rPr>
              <m:sty m:val="b"/>
            </m:rPr>
            <w:rPr>
              <w:rFonts w:ascii="Cambria Math" w:hAnsi="Cambria Math"/>
            </w:rPr>
            <m:t>Bal. Acc.=</m:t>
          </m:r>
          <m:f>
            <m:fPr>
              <m:ctrlPr>
                <w:rPr>
                  <w:rFonts w:ascii="Cambria Math" w:hAnsi="Cambria Math"/>
                  <w:b/>
                  <w:bCs/>
                </w:rPr>
              </m:ctrlPr>
            </m:fPr>
            <m:num>
              <m:r>
                <m:rPr>
                  <m:sty m:val="b"/>
                </m:rPr>
                <w:rPr>
                  <w:rFonts w:ascii="Cambria Math" w:hAnsi="Cambria Math"/>
                </w:rPr>
                <m:t>Sen+Spe</m:t>
              </m:r>
            </m:num>
            <m:den>
              <m:r>
                <m:rPr>
                  <m:sty m:val="b"/>
                </m:rPr>
                <w:rPr>
                  <w:rFonts w:ascii="Cambria Math" w:hAnsi="Cambria Math"/>
                </w:rPr>
                <m:t>2</m:t>
              </m:r>
            </m:den>
          </m:f>
        </m:oMath>
      </m:oMathPara>
    </w:p>
    <w:p w14:paraId="3E336633" w14:textId="03F0EF31" w:rsidR="00BF568C" w:rsidRPr="00DA7EE1" w:rsidRDefault="00015C92" w:rsidP="0048101A">
      <w:pPr>
        <w:pStyle w:val="Caption"/>
        <w:rPr>
          <w:rFonts w:eastAsiaTheme="minorEastAsia"/>
          <w:b w:val="0"/>
          <w:bCs/>
        </w:rPr>
      </w:pPr>
      <w:bookmarkStart w:id="3" w:name="_Toc152235006"/>
      <w:r>
        <w:t xml:space="preserve">Equation </w:t>
      </w:r>
      <w:fldSimple w:instr=" SEQ Equation \* ARABIC ">
        <w:r w:rsidR="0084763B">
          <w:rPr>
            <w:noProof/>
          </w:rPr>
          <w:t>2</w:t>
        </w:r>
      </w:fldSimple>
      <w:r>
        <w:t xml:space="preserve">. </w:t>
      </w:r>
      <w:bookmarkEnd w:id="3"/>
      <w:r w:rsidRPr="0048101A">
        <w:rPr>
          <w:b w:val="0"/>
          <w:bCs/>
        </w:rPr>
        <w:t>Balanced accuracy.</w:t>
      </w:r>
    </w:p>
    <w:p w14:paraId="7E252725" w14:textId="4656E3B7" w:rsidR="00A47B0D" w:rsidRPr="00031A42" w:rsidRDefault="000E4928" w:rsidP="00FC70F0">
      <w:pPr>
        <w:pStyle w:val="Heading1"/>
      </w:pPr>
      <w:r w:rsidRPr="00031A42">
        <w:t xml:space="preserve">Positive </w:t>
      </w:r>
      <w:r>
        <w:t>Predictivity</w:t>
      </w:r>
    </w:p>
    <w:p w14:paraId="479265C4" w14:textId="51A4652E" w:rsidR="003A63DC" w:rsidRPr="00031A42" w:rsidRDefault="00015C92" w:rsidP="00F971D9">
      <w:pPr>
        <w:pStyle w:val="Heading2"/>
        <w:numPr>
          <w:ilvl w:val="0"/>
          <w:numId w:val="11"/>
        </w:numPr>
      </w:pPr>
      <w:r w:rsidRPr="00031A42">
        <w:t>Derivation of positive predictivity as a function of sensitivity, specificity and prevalence</w:t>
      </w:r>
    </w:p>
    <w:p w14:paraId="402E0EEB" w14:textId="106362E1" w:rsidR="00FF2211" w:rsidRPr="00000833" w:rsidRDefault="00015C92" w:rsidP="00FF2211">
      <w:pPr>
        <w:rPr>
          <w:rFonts w:eastAsiaTheme="minorEastAsia"/>
        </w:rPr>
      </w:pPr>
      <m:oMathPara>
        <m:oMath>
          <m:r>
            <m:rPr>
              <m:sty m:val="p"/>
            </m:rPr>
            <w:rPr>
              <w:rFonts w:ascii="Cambria Math" w:hAnsi="Cambria Math"/>
            </w:rPr>
            <m:t>Pos.Predictivity</m:t>
          </m:r>
          <m:r>
            <m:rPr>
              <m:sty m:val="p"/>
              <m:aln/>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TP</m:t>
              </m:r>
            </m:num>
            <m:den>
              <m:r>
                <m:rPr>
                  <m:sty m:val="p"/>
                </m:rPr>
                <w:rPr>
                  <w:rFonts w:ascii="Cambria Math" w:eastAsiaTheme="minorEastAsia" w:hAnsi="Cambria Math"/>
                </w:rPr>
                <m:t>TP+FP</m:t>
              </m:r>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eastAsiaTheme="minorEastAsia" w:hAnsi="Cambria Math"/>
                </w:rPr>
                <m:t>Pre∙N∙Sen</m:t>
              </m:r>
            </m:num>
            <m:den>
              <m:r>
                <m:rPr>
                  <m:sty m:val="p"/>
                </m:rPr>
                <w:rPr>
                  <w:rFonts w:ascii="Cambria Math" w:eastAsiaTheme="minorEastAsia" w:hAnsi="Cambria Math"/>
                </w:rPr>
                <m:t>Pre∙N∙Sen+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hAnsi="Cambria Math"/>
                    </w:rPr>
                  </m:ctrlPr>
                </m:dPr>
                <m:e>
                  <m:r>
                    <m:rPr>
                      <m:sty m:val="p"/>
                    </m:rPr>
                    <w:rPr>
                      <w:rFonts w:ascii="Cambria Math" w:hAnsi="Cambria Math"/>
                    </w:rPr>
                    <m:t>1-Pre</m:t>
                  </m:r>
                </m:e>
              </m:d>
              <m:r>
                <m:rPr>
                  <m:sty m:val="p"/>
                </m:rPr>
                <w:rPr>
                  <w:rFonts w:ascii="Cambria Math" w:hAnsi="Cambria Math"/>
                </w:rPr>
                <m:t>∙N</m:t>
              </m:r>
            </m:den>
          </m:f>
          <m:r>
            <m:rPr>
              <m:sty m:val="p"/>
            </m:rPr>
            <w:rPr>
              <w:rFonts w:ascii="Cambria Math" w:eastAsiaTheme="minorEastAsia" w:hAnsi="Cambria Math"/>
            </w:rPr>
            <w:br/>
          </m:r>
        </m:oMath>
        <m:oMath>
          <m:r>
            <m:rPr>
              <m:sty m:val="p"/>
              <m:aln/>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Pre∙Sen</m:t>
              </m:r>
            </m:num>
            <m:den>
              <m:r>
                <m:rPr>
                  <m:sty m:val="p"/>
                </m:rPr>
                <w:rPr>
                  <w:rFonts w:ascii="Cambria Math" w:eastAsiaTheme="minorEastAsia" w:hAnsi="Cambria Math"/>
                </w:rPr>
                <m:t>N∙</m:t>
              </m:r>
              <m:d>
                <m:dPr>
                  <m:begChr m:val="["/>
                  <m:endChr m:val="]"/>
                  <m:ctrlPr>
                    <w:rPr>
                      <w:rFonts w:ascii="Cambria Math" w:eastAsiaTheme="minorEastAsia" w:hAnsi="Cambria Math"/>
                    </w:rPr>
                  </m:ctrlPr>
                </m:dPr>
                <m:e>
                  <m:r>
                    <m:rPr>
                      <m:sty m:val="p"/>
                    </m:rPr>
                    <w:rPr>
                      <w:rFonts w:ascii="Cambria Math" w:eastAsiaTheme="minorEastAsia" w:hAnsi="Cambria Math"/>
                    </w:rPr>
                    <m:t>Pre∙Sen+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hAnsi="Cambria Math"/>
                        </w:rPr>
                      </m:ctrlPr>
                    </m:dPr>
                    <m:e>
                      <m:r>
                        <m:rPr>
                          <m:sty m:val="p"/>
                        </m:rPr>
                        <w:rPr>
                          <w:rFonts w:ascii="Cambria Math" w:hAnsi="Cambria Math"/>
                        </w:rPr>
                        <m:t>1-Pre</m:t>
                      </m:r>
                    </m:e>
                  </m:d>
                </m:e>
              </m:d>
            </m:den>
          </m:f>
          <m:r>
            <m:rPr>
              <m:sty m:val="p"/>
            </m:rPr>
            <w:rPr>
              <w:rFonts w:ascii="Cambria Math" w:hAnsi="Cambria Math"/>
            </w:rPr>
            <w:br/>
          </m:r>
        </m:oMath>
        <m:oMath>
          <m:r>
            <m:rPr>
              <m:sty m:val="p"/>
            </m:rPr>
            <w:rPr>
              <w:rFonts w:ascii="Cambria Math" w:hAnsi="Cambria Math"/>
            </w:rPr>
            <m:t>Pos.Predictivity</m:t>
          </m:r>
          <m:r>
            <m:rPr>
              <m:sty m:val="p"/>
              <m:aln/>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Pre∙Sen</m:t>
              </m:r>
            </m:num>
            <m:den>
              <m:r>
                <m:rPr>
                  <m:sty m:val="p"/>
                </m:rPr>
                <w:rPr>
                  <w:rFonts w:ascii="Cambria Math" w:eastAsiaTheme="minorEastAsia" w:hAnsi="Cambria Math"/>
                </w:rPr>
                <m:t>Pre∙Sen+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hAnsi="Cambria Math"/>
                    </w:rPr>
                  </m:ctrlPr>
                </m:dPr>
                <m:e>
                  <m:r>
                    <m:rPr>
                      <m:sty m:val="p"/>
                    </m:rPr>
                    <w:rPr>
                      <w:rFonts w:ascii="Cambria Math" w:hAnsi="Cambria Math"/>
                    </w:rPr>
                    <m:t>1-Pre</m:t>
                  </m:r>
                </m:e>
              </m:d>
            </m:den>
          </m:f>
        </m:oMath>
      </m:oMathPara>
    </w:p>
    <w:p w14:paraId="1A9C5206" w14:textId="77777777" w:rsidR="00F4762E" w:rsidRDefault="00000000" w:rsidP="00F4762E">
      <w:pPr>
        <w:keepNext/>
      </w:pPr>
      <m:oMathPara>
        <m:oMath>
          <m:sSup>
            <m:sSupPr>
              <m:ctrlPr>
                <w:rPr>
                  <w:rFonts w:ascii="Cambria Math" w:eastAsiaTheme="minorEastAsia" w:hAnsi="Cambria Math"/>
                  <w:b/>
                  <w:bCs/>
                  <w:iCs/>
                </w:rPr>
              </m:ctrlPr>
            </m:sSupPr>
            <m:e>
              <m:r>
                <m:rPr>
                  <m:sty m:val="b"/>
                </m:rPr>
                <w:rPr>
                  <w:rFonts w:ascii="Cambria Math" w:eastAsiaTheme="minorEastAsia" w:hAnsi="Cambria Math"/>
                </w:rPr>
                <m:t xml:space="preserve">Pos.  Predictivity </m:t>
              </m:r>
            </m:e>
            <m:sup>
              <m:r>
                <m:rPr>
                  <m:sty m:val="b"/>
                </m:rPr>
                <w:rPr>
                  <w:rFonts w:ascii="Cambria Math" w:eastAsiaTheme="minorEastAsia" w:hAnsi="Cambria Math"/>
                </w:rPr>
                <m:t>Pre</m:t>
              </m:r>
            </m:sup>
          </m:sSup>
          <m:r>
            <m:rPr>
              <m:sty m:val="b"/>
            </m:rPr>
            <w:rPr>
              <w:rFonts w:ascii="Cambria Math" w:eastAsiaTheme="minorEastAsia" w:hAnsi="Cambria Math"/>
            </w:rPr>
            <m:t>=</m:t>
          </m:r>
          <m:f>
            <m:fPr>
              <m:ctrlPr>
                <w:rPr>
                  <w:rFonts w:ascii="Cambria Math" w:hAnsi="Cambria Math"/>
                  <w:b/>
                  <w:bCs/>
                  <w:iCs/>
                </w:rPr>
              </m:ctrlPr>
            </m:fPr>
            <m:num>
              <m:r>
                <m:rPr>
                  <m:sty m:val="b"/>
                </m:rPr>
                <w:rPr>
                  <w:rFonts w:ascii="Cambria Math" w:eastAsiaTheme="minorEastAsia" w:hAnsi="Cambria Math"/>
                </w:rPr>
                <m:t>Pre∙Sen</m:t>
              </m:r>
            </m:num>
            <m:den>
              <m:r>
                <m:rPr>
                  <m:sty m:val="b"/>
                </m:rPr>
                <w:rPr>
                  <w:rFonts w:ascii="Cambria Math" w:eastAsiaTheme="minorEastAsia" w:hAnsi="Cambria Math"/>
                </w:rPr>
                <m:t>Pre∙Sen+</m:t>
              </m:r>
              <m:d>
                <m:dPr>
                  <m:ctrlPr>
                    <w:rPr>
                      <w:rFonts w:ascii="Cambria Math" w:hAnsi="Cambria Math"/>
                      <w:b/>
                      <w:bCs/>
                      <w:iCs/>
                    </w:rPr>
                  </m:ctrlPr>
                </m:dPr>
                <m:e>
                  <m:r>
                    <m:rPr>
                      <m:sty m:val="b"/>
                    </m:rPr>
                    <w:rPr>
                      <w:rFonts w:ascii="Cambria Math" w:hAnsi="Cambria Math"/>
                    </w:rPr>
                    <m:t>1-Spe</m:t>
                  </m:r>
                </m:e>
              </m:d>
              <m:r>
                <m:rPr>
                  <m:sty m:val="b"/>
                </m:rPr>
                <w:rPr>
                  <w:rFonts w:ascii="Cambria Math" w:hAnsi="Cambria Math"/>
                </w:rPr>
                <m:t>∙</m:t>
              </m:r>
              <m:d>
                <m:dPr>
                  <m:ctrlPr>
                    <w:rPr>
                      <w:rFonts w:ascii="Cambria Math" w:hAnsi="Cambria Math"/>
                      <w:b/>
                      <w:bCs/>
                      <w:iCs/>
                    </w:rPr>
                  </m:ctrlPr>
                </m:dPr>
                <m:e>
                  <m:r>
                    <m:rPr>
                      <m:sty m:val="b"/>
                    </m:rPr>
                    <w:rPr>
                      <w:rFonts w:ascii="Cambria Math" w:hAnsi="Cambria Math"/>
                    </w:rPr>
                    <m:t>1-Pre</m:t>
                  </m:r>
                </m:e>
              </m:d>
            </m:den>
          </m:f>
        </m:oMath>
      </m:oMathPara>
    </w:p>
    <w:p w14:paraId="12350B1A" w14:textId="732FD7E8" w:rsidR="00000833" w:rsidRPr="00F4762E" w:rsidRDefault="00015C92" w:rsidP="00F4762E">
      <w:pPr>
        <w:pStyle w:val="Caption"/>
        <w:rPr>
          <w:rFonts w:eastAsiaTheme="minorEastAsia"/>
          <w:b w:val="0"/>
          <w:bCs/>
          <w:iCs w:val="0"/>
        </w:rPr>
      </w:pPr>
      <w:bookmarkStart w:id="4" w:name="_Toc152235007"/>
      <w:r>
        <w:t xml:space="preserve">Equation </w:t>
      </w:r>
      <w:fldSimple w:instr=" SEQ Equation \* ARABIC ">
        <w:r w:rsidR="0084763B">
          <w:rPr>
            <w:noProof/>
          </w:rPr>
          <w:t>3</w:t>
        </w:r>
      </w:fldSimple>
      <w:r>
        <w:t xml:space="preserve">. </w:t>
      </w:r>
      <w:bookmarkEnd w:id="4"/>
      <w:r>
        <w:rPr>
          <w:b w:val="0"/>
          <w:bCs/>
        </w:rPr>
        <w:t>Positive predictivity.</w:t>
      </w:r>
    </w:p>
    <w:p w14:paraId="5E4921E3" w14:textId="0E6ABFDF" w:rsidR="00F971D9" w:rsidRPr="00031A42" w:rsidRDefault="00015C92" w:rsidP="00F971D9">
      <w:pPr>
        <w:pStyle w:val="Heading2"/>
        <w:rPr>
          <w:rFonts w:eastAsiaTheme="minorEastAsia"/>
        </w:rPr>
      </w:pPr>
      <w:r>
        <w:t>Nonlinear</w:t>
      </w:r>
      <w:r w:rsidRPr="00031A42">
        <w:t xml:space="preserve"> relationship between positive predictivity and prevalence</w:t>
      </w:r>
    </w:p>
    <w:p w14:paraId="7CFD725A" w14:textId="77777777" w:rsidR="008C39B7" w:rsidRDefault="00015C92" w:rsidP="008C39B7">
      <w:pPr>
        <w:keepNext/>
        <w:jc w:val="center"/>
      </w:pPr>
      <w:r>
        <w:rPr>
          <w:rFonts w:eastAsiaTheme="minorEastAsia"/>
          <w:noProof/>
        </w:rPr>
        <w:drawing>
          <wp:inline distT="0" distB="0" distL="0" distR="0" wp14:anchorId="3A0FE05A" wp14:editId="4312A3AB">
            <wp:extent cx="3600000" cy="3508743"/>
            <wp:effectExtent l="0" t="0" r="635" b="0"/>
            <wp:docPr id="989801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01109"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00000" cy="3508743"/>
                    </a:xfrm>
                    <a:prstGeom prst="rect">
                      <a:avLst/>
                    </a:prstGeom>
                    <a:noFill/>
                  </pic:spPr>
                </pic:pic>
              </a:graphicData>
            </a:graphic>
          </wp:inline>
        </w:drawing>
      </w:r>
    </w:p>
    <w:p w14:paraId="38B1D515" w14:textId="59C48592" w:rsidR="00FC70F0" w:rsidRPr="00031A42" w:rsidRDefault="00015C92" w:rsidP="008C39B7">
      <w:pPr>
        <w:pStyle w:val="Caption"/>
        <w:rPr>
          <w:rFonts w:eastAsiaTheme="minorEastAsia"/>
        </w:rPr>
      </w:pPr>
      <w:r>
        <w:t xml:space="preserve">Figure </w:t>
      </w:r>
      <w:fldSimple w:instr=" SEQ Figure \* ARABIC ">
        <w:r w:rsidR="00430BF9">
          <w:rPr>
            <w:noProof/>
          </w:rPr>
          <w:t>3</w:t>
        </w:r>
      </w:fldSimple>
      <w:r>
        <w:t xml:space="preserve">. </w:t>
      </w:r>
      <w:r w:rsidR="004270AD" w:rsidRPr="003839FE">
        <w:rPr>
          <w:b w:val="0"/>
          <w:bCs/>
        </w:rPr>
        <w:t>Positive predictivity versus test set prevalence for values of sensitivity and specificity of 0.71 and 0.89</w:t>
      </w:r>
      <w:r>
        <w:rPr>
          <w:b w:val="0"/>
          <w:bCs/>
        </w:rPr>
        <w:t>,</w:t>
      </w:r>
      <w:r w:rsidR="004270AD" w:rsidRPr="003839FE">
        <w:rPr>
          <w:b w:val="0"/>
          <w:bCs/>
        </w:rPr>
        <w:t xml:space="preserve"> respectively. The dot marks the balanced positive predictivity.</w:t>
      </w:r>
    </w:p>
    <w:p w14:paraId="6F3C64E0" w14:textId="0713292A" w:rsidR="00F971D9" w:rsidRPr="00031A42" w:rsidRDefault="00015C92" w:rsidP="00F971D9">
      <w:pPr>
        <w:pStyle w:val="Heading2"/>
        <w:rPr>
          <w:rFonts w:eastAsiaTheme="minorEastAsia"/>
        </w:rPr>
      </w:pPr>
      <w:r w:rsidRPr="00031A42">
        <w:t>Derivation of balanced positive predictivity</w:t>
      </w:r>
    </w:p>
    <w:p w14:paraId="06034BCA" w14:textId="524898DA" w:rsidR="00FC70F0" w:rsidRPr="003279A9" w:rsidRDefault="00000000" w:rsidP="00FF2211">
      <w:pPr>
        <w:rPr>
          <w:rFonts w:eastAsiaTheme="minorEastAsia"/>
        </w:rPr>
      </w:pPr>
      <m:oMathPara>
        <m:oMath>
          <m:sSup>
            <m:sSupPr>
              <m:ctrlPr>
                <w:rPr>
                  <w:rFonts w:ascii="Cambria Math" w:hAnsi="Cambria Math"/>
                </w:rPr>
              </m:ctrlPr>
            </m:sSupPr>
            <m:e>
              <m:r>
                <m:rPr>
                  <m:sty m:val="p"/>
                </m:rPr>
                <w:rPr>
                  <w:rFonts w:ascii="Cambria Math" w:hAnsi="Cambria Math"/>
                </w:rPr>
                <m:t>Pos. Predictivity</m:t>
              </m:r>
            </m:e>
            <m:sup>
              <m:r>
                <m:rPr>
                  <m:sty m:val="p"/>
                </m:rPr>
                <w:rPr>
                  <w:rFonts w:ascii="Cambria Math" w:hAnsi="Cambria Math"/>
                </w:rPr>
                <m:t>0.5</m:t>
              </m:r>
            </m:sup>
          </m:sSup>
          <m:r>
            <m:rPr>
              <m:sty m:val="p"/>
              <m:aln/>
            </m:rPr>
            <w:rPr>
              <w:rFonts w:ascii="Cambria Math" w:hAnsi="Cambria Math"/>
            </w:rPr>
            <m:t>=</m:t>
          </m:r>
          <m:f>
            <m:fPr>
              <m:ctrlPr>
                <w:rPr>
                  <w:rFonts w:ascii="Cambria Math" w:hAnsi="Cambria Math"/>
                </w:rPr>
              </m:ctrlPr>
            </m:fPr>
            <m:num>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∙Sen</m:t>
              </m:r>
            </m:num>
            <m:den>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∙Sen</m:t>
              </m:r>
            </m:num>
            <m:den>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shp m:val="match"/>
                  <m:ctrlPr>
                    <w:rPr>
                      <w:rFonts w:ascii="Cambria Math" w:hAnsi="Cambria Math"/>
                    </w:rPr>
                  </m:ctrlPr>
                </m:dPr>
                <m:e>
                  <m:r>
                    <m:rPr>
                      <m:sty m:val="p"/>
                    </m:rPr>
                    <w:rPr>
                      <w:rFonts w:ascii="Cambria Math" w:hAnsi="Cambria Math"/>
                    </w:rPr>
                    <m:t>Sen+</m:t>
                  </m:r>
                  <m:d>
                    <m:dPr>
                      <m:ctrlPr>
                        <w:rPr>
                          <w:rFonts w:ascii="Cambria Math" w:hAnsi="Cambria Math"/>
                        </w:rPr>
                      </m:ctrlPr>
                    </m:dPr>
                    <m:e>
                      <m:r>
                        <m:rPr>
                          <m:sty m:val="p"/>
                        </m:rPr>
                        <w:rPr>
                          <w:rFonts w:ascii="Cambria Math" w:hAnsi="Cambria Math"/>
                        </w:rPr>
                        <m:t>1-Spe</m:t>
                      </m:r>
                    </m:e>
                  </m:d>
                </m:e>
              </m: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Sen</m:t>
              </m:r>
            </m:num>
            <m:den>
              <m:r>
                <m:rPr>
                  <m:sty m:val="p"/>
                </m:rPr>
                <w:rPr>
                  <w:rFonts w:ascii="Cambria Math" w:hAnsi="Cambria Math"/>
                </w:rPr>
                <m:t>1+Sen-Spe</m:t>
              </m:r>
            </m:den>
          </m:f>
          <m:r>
            <m:rPr>
              <m:sty m:val="p"/>
            </m:rPr>
            <w:rPr>
              <w:rFonts w:ascii="Cambria Math" w:hAnsi="Cambria Math"/>
            </w:rPr>
            <m:t>=Bal. Pos. Predictivity</m:t>
          </m:r>
        </m:oMath>
      </m:oMathPara>
    </w:p>
    <w:p w14:paraId="34B72CDE" w14:textId="77777777" w:rsidR="00034B56" w:rsidRDefault="00015C92" w:rsidP="00034B56">
      <w:pPr>
        <w:keepNext/>
      </w:pPr>
      <m:oMathPara>
        <m:oMath>
          <m:r>
            <m:rPr>
              <m:sty m:val="b"/>
            </m:rPr>
            <w:rPr>
              <w:rFonts w:ascii="Cambria Math" w:hAnsi="Cambria Math"/>
            </w:rPr>
            <m:t>Bal. Pos. Predictivity=</m:t>
          </m:r>
          <m:f>
            <m:fPr>
              <m:ctrlPr>
                <w:rPr>
                  <w:rFonts w:ascii="Cambria Math" w:hAnsi="Cambria Math"/>
                  <w:b/>
                  <w:bCs/>
                </w:rPr>
              </m:ctrlPr>
            </m:fPr>
            <m:num>
              <m:r>
                <m:rPr>
                  <m:sty m:val="b"/>
                </m:rPr>
                <w:rPr>
                  <w:rFonts w:ascii="Cambria Math" w:hAnsi="Cambria Math"/>
                </w:rPr>
                <m:t>Sen</m:t>
              </m:r>
            </m:num>
            <m:den>
              <m:r>
                <m:rPr>
                  <m:sty m:val="b"/>
                </m:rPr>
                <w:rPr>
                  <w:rFonts w:ascii="Cambria Math" w:hAnsi="Cambria Math"/>
                </w:rPr>
                <m:t>1+Sen-Spe</m:t>
              </m:r>
            </m:den>
          </m:f>
        </m:oMath>
      </m:oMathPara>
    </w:p>
    <w:p w14:paraId="4063B62C" w14:textId="57B930A0" w:rsidR="003279A9" w:rsidRPr="00034B56" w:rsidRDefault="00015C92" w:rsidP="00034B56">
      <w:pPr>
        <w:pStyle w:val="Caption"/>
        <w:rPr>
          <w:rFonts w:eastAsiaTheme="minorEastAsia"/>
          <w:b w:val="0"/>
          <w:bCs/>
        </w:rPr>
      </w:pPr>
      <w:bookmarkStart w:id="5" w:name="_Toc152235008"/>
      <w:r>
        <w:t xml:space="preserve">Equation </w:t>
      </w:r>
      <w:fldSimple w:instr=" SEQ Equation \* ARABIC ">
        <w:r w:rsidR="0084763B">
          <w:rPr>
            <w:noProof/>
          </w:rPr>
          <w:t>4</w:t>
        </w:r>
      </w:fldSimple>
      <w:r>
        <w:t xml:space="preserve">. </w:t>
      </w:r>
      <w:bookmarkEnd w:id="5"/>
      <w:r>
        <w:rPr>
          <w:b w:val="0"/>
          <w:bCs/>
        </w:rPr>
        <w:t>Balanced positive predictivity.</w:t>
      </w:r>
    </w:p>
    <w:p w14:paraId="70396C15" w14:textId="6CC59AA3" w:rsidR="00891758" w:rsidRDefault="00015C92" w:rsidP="00966A18">
      <w:pPr>
        <w:pStyle w:val="Heading2"/>
        <w:rPr>
          <w:rFonts w:eastAsiaTheme="minorEastAsia"/>
        </w:rPr>
      </w:pPr>
      <w:r>
        <w:rPr>
          <w:rFonts w:eastAsiaTheme="minorEastAsia"/>
        </w:rPr>
        <w:t>Other expression of balanced positive predictivity in the literature</w:t>
      </w:r>
    </w:p>
    <w:p w14:paraId="33401A46" w14:textId="304F8011" w:rsidR="005754E8" w:rsidRDefault="00015C92" w:rsidP="005754E8">
      <w:r w:rsidRPr="00B21C2F">
        <w:rPr>
          <w:lang w:val="fr-FR"/>
        </w:rPr>
        <w:t xml:space="preserve">Landry </w:t>
      </w:r>
      <w:r w:rsidR="004877A0" w:rsidRPr="00B21C2F">
        <w:rPr>
          <w:i/>
          <w:iCs/>
          <w:lang w:val="fr-FR"/>
        </w:rPr>
        <w:t>et al.</w:t>
      </w:r>
      <w:r>
        <w:rPr>
          <w:i/>
          <w:iCs/>
        </w:rPr>
        <w:fldChar w:fldCharType="begin"/>
      </w:r>
      <w:r w:rsidRPr="00B21C2F">
        <w:rPr>
          <w:i/>
          <w:iCs/>
          <w:lang w:val="fr-FR"/>
        </w:rPr>
        <w:instrText xml:space="preserve"> ADDIN ZOTERO_ITEM CSL_CITATION {"citationID":"6h4ZRjLF","properties":{"formattedCitation":"[1]","plainCitation":"[1]","noteIndex":0},"citationItems":[{"id":4588,"uris":["http://zotero.org/groups/4743698/items/TZGKLRH3"],"itemData":{"id":4588,"type":"article-journal","abstract":"The International Council on Harmonisation (ICH) M7(R1) guideline describes the use of complementary (quantitative) structure-activity relationship ((Q)SAR) models to assess the mutagenic potential of drug impurities in new and generic drugs. Historically, the CASE Ultra and Leadscope software platforms used two different statistical-based models to predict mutations at G-C (guanine-cytosine) and A-T (adenine-thymine) sites, to comprehensively assess bacterial mutagenesis. In the present study, composite bacterial mutagenicity models covering multiple mutation types were developed. These new models contain more than double the number of chemicals (n = 9,254 and n = 13,514) than the corresponding non-composite models and show better toxicophore coverage. Additionally, the use of a single composite bacterial mutagenicity model simplifies impurity analysis in an ICH M7 (Q)SAR workflow by reducing the number of model outputs requiring review. An external validation set of 388 drug impurities representing proprietary pharmaceutical chemical space showed performance statistics ranging from of 66–82% in sensitivity, 91–95% in negative predictivity and 96% in coverage. This effort represents a major enhancement to these (Q)SAR models and their use under ICH M7(R1), leading to improved patient safety through greater predictive accuracy, applicability, and efficiency when assessing the bacterial mutagenic potential of drug impurities.","container-title":"Regulatory Toxicology and Pharmacology","DOI":"10.1016/j.yrtph.2019.104488","ISSN":"02732300","journalAbbreviation":"Regulatory Toxicology and Pharmacology","language":"en","page":"104488","source":"DOI.org (Crossref)","title":"Transitioning to composite bacterial mutagenicity models in ICH M7 (Q)SAR analyses","URL":"https://linkinghub.elsevier.com/retrieve/pii/S0273230019302521","volume":"109","author":[{"family":"Landry","given":"Curran"},{"family":"Kim","given":"Marlene T."},{"family":"Kruhlak","given":"Naomi L."},{"family":"Cross","given":"Kevin P."},{"family":"Saiakhov","given":"Roustem"},{"family":"Chakravarti","given":"Suman"},{"family":"Stavitskaya","given":"Lidiya"}],"accessed":{"date-parts":[["2023",4,17]]},"issued":{"date-parts":[["2019",12]]}}}],"schema":"https://github.com/citation-style-language/schema/raw/master/csl-citation.json"} </w:instrText>
      </w:r>
      <w:r>
        <w:rPr>
          <w:i/>
          <w:iCs/>
        </w:rPr>
        <w:fldChar w:fldCharType="separate"/>
      </w:r>
      <w:r w:rsidRPr="00B21C2F">
        <w:rPr>
          <w:rFonts w:ascii="Calibri" w:hAnsi="Calibri" w:cs="Calibri"/>
          <w:lang w:val="fr-FR"/>
        </w:rPr>
        <w:t>[1]</w:t>
      </w:r>
      <w:r>
        <w:rPr>
          <w:i/>
          <w:iCs/>
        </w:rPr>
        <w:fldChar w:fldCharType="end"/>
      </w:r>
      <w:r w:rsidRPr="00B21C2F">
        <w:rPr>
          <w:lang w:val="fr-FR"/>
        </w:rPr>
        <w:t xml:space="preserve"> and </w:t>
      </w:r>
      <w:proofErr w:type="spellStart"/>
      <w:r w:rsidRPr="00B21C2F">
        <w:rPr>
          <w:lang w:val="fr-FR"/>
        </w:rPr>
        <w:t>Trejo</w:t>
      </w:r>
      <w:proofErr w:type="spellEnd"/>
      <w:r w:rsidRPr="00B21C2F">
        <w:rPr>
          <w:lang w:val="fr-FR"/>
        </w:rPr>
        <w:t xml:space="preserve">-Martin </w:t>
      </w:r>
      <w:r w:rsidRPr="00B21C2F">
        <w:rPr>
          <w:i/>
          <w:iCs/>
          <w:lang w:val="fr-FR"/>
        </w:rPr>
        <w:t>et al.</w:t>
      </w:r>
      <w:r>
        <w:rPr>
          <w:i/>
          <w:iCs/>
        </w:rPr>
        <w:fldChar w:fldCharType="begin"/>
      </w:r>
      <w:r w:rsidRPr="00B21C2F">
        <w:rPr>
          <w:i/>
          <w:iCs/>
          <w:lang w:val="fr-FR"/>
        </w:rPr>
        <w:instrText xml:space="preserve"> ADDIN ZOTERO_ITEM CSL_CITATION {"citationID":"31HYkuS1","properties":{"formattedCitation":"[2]","plainCitation":"[2]","noteIndex":0},"citationItems":[{"id":27643,"uris":["http://zotero.org/groups/4743698/items/GG2XDMM5"],"itemData":{"id":27643,"type":"article-journal","container-title":"Regulatory Toxicology and Pharmacology","DOI":"10.1016/j.yrtph.2022.105247","ISSN":"02732300","journalAbbreviation":"Regulatory Toxicology and Pharmacology","language":"en","page":"105247","source":"DOI.org (Crossref)","title":"Use of the bacterial reverse mutation assay to predict carcinogenicity of N-nitrosamines","URL":"https://linkinghub.elsevier.com/retrieve/pii/S0273230022001349","volume":"135","author":[{"family":"Trejo-Martin","given":"Alejandra"},{"family":"Bercu","given":"Joel P."},{"family":"Thresher","given":"Andrew"},{"family":"Tennant","given":"Rachael E."},{"family":"Thomas","given":"Robert F."},{"family":"Cross","given":"Kevin"},{"family":"Czich","given":"Andreas"},{"family":"Waese","given":"Kerstin"},{"family":"Nicolette","given":"John J."},{"family":"Murray","given":"Joel"},{"family":"Sonders","given":"Paul"},{"family":"Kondratiuk","given":"Alison"},{"family":"Cheung","given":"Jennifer R."},{"family":"Thomas","given":"Dean"},{"family":"Lynch","given":"Anthony"},{"family":"Harvey","given":"James"},{"family":"Glowienke","given":"Susanne"},{"family":"Custer","given":"Laura"},{"family":"Escobar","given":"Patricia A."}],"accessed":{"date-parts":[["202</w:instrText>
      </w:r>
      <w:r>
        <w:rPr>
          <w:i/>
          <w:iCs/>
        </w:rPr>
        <w:instrText xml:space="preserve">3",10,19]]},"issued":{"date-parts":[["2022",11]]}}}],"schema":"https://github.com/citation-style-language/schema/raw/master/csl-citation.json"} </w:instrText>
      </w:r>
      <w:r>
        <w:rPr>
          <w:i/>
          <w:iCs/>
        </w:rPr>
        <w:fldChar w:fldCharType="separate"/>
      </w:r>
      <w:r w:rsidRPr="00814D1C">
        <w:rPr>
          <w:rFonts w:ascii="Calibri" w:hAnsi="Calibri" w:cs="Calibri"/>
        </w:rPr>
        <w:t>[2]</w:t>
      </w:r>
      <w:r>
        <w:rPr>
          <w:i/>
          <w:iCs/>
        </w:rPr>
        <w:fldChar w:fldCharType="end"/>
      </w:r>
      <w:r w:rsidR="00173114">
        <w:t xml:space="preserve"> express the balanced positive predictivity (normalized positive predictivity therein) as a function of true positive, false positive and prevalence as shown in the following equation:</w:t>
      </w:r>
    </w:p>
    <w:p w14:paraId="36B67CB0" w14:textId="53F2A0DB" w:rsidR="00983A24" w:rsidRPr="00E54E1C" w:rsidRDefault="00E54E1C" w:rsidP="005754E8">
      <w:pPr>
        <w:rPr>
          <w:rFonts w:eastAsiaTheme="minorEastAsia"/>
          <w:iCs/>
        </w:rPr>
      </w:pPr>
      <m:oMathPara>
        <m:oMath>
          <m:r>
            <m:rPr>
              <m:sty m:val="p"/>
            </m:rPr>
            <w:rPr>
              <w:rFonts w:ascii="Cambria Math" w:hAnsi="Cambria Math"/>
            </w:rPr>
            <m:t>Normalised Pos. Predictivity=</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TP</m:t>
                  </m:r>
                </m:num>
                <m:den>
                  <m:r>
                    <m:rPr>
                      <m:sty m:val="p"/>
                    </m:rPr>
                    <w:rPr>
                      <w:rFonts w:ascii="Cambria Math" w:hAnsi="Cambria Math"/>
                    </w:rPr>
                    <m:t>Pre</m:t>
                  </m:r>
                </m:den>
              </m:f>
            </m:num>
            <m:den>
              <m:f>
                <m:fPr>
                  <m:type m:val="lin"/>
                  <m:ctrlPr>
                    <w:rPr>
                      <w:rFonts w:ascii="Cambria Math" w:hAnsi="Cambria Math"/>
                      <w:iCs/>
                    </w:rPr>
                  </m:ctrlPr>
                </m:fPr>
                <m:num>
                  <m:r>
                    <m:rPr>
                      <m:sty m:val="p"/>
                    </m:rPr>
                    <w:rPr>
                      <w:rFonts w:ascii="Cambria Math" w:hAnsi="Cambria Math"/>
                    </w:rPr>
                    <m:t>TP</m:t>
                  </m:r>
                </m:num>
                <m:den>
                  <m:r>
                    <m:rPr>
                      <m:sty m:val="p"/>
                    </m:rPr>
                    <w:rPr>
                      <w:rFonts w:ascii="Cambria Math" w:hAnsi="Cambria Math"/>
                    </w:rPr>
                    <m:t>Pre</m:t>
                  </m:r>
                </m:den>
              </m:f>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FP</m:t>
                  </m:r>
                </m:num>
                <m:den>
                  <m:d>
                    <m:dPr>
                      <m:ctrlPr>
                        <w:rPr>
                          <w:rFonts w:ascii="Cambria Math" w:hAnsi="Cambria Math"/>
                          <w:iCs/>
                        </w:rPr>
                      </m:ctrlPr>
                    </m:dPr>
                    <m:e>
                      <m:r>
                        <m:rPr>
                          <m:sty m:val="p"/>
                        </m:rPr>
                        <w:rPr>
                          <w:rFonts w:ascii="Cambria Math" w:hAnsi="Cambria Math"/>
                        </w:rPr>
                        <m:t>1-Pre</m:t>
                      </m:r>
                    </m:e>
                  </m:d>
                </m:den>
              </m:f>
            </m:den>
          </m:f>
        </m:oMath>
      </m:oMathPara>
    </w:p>
    <w:p w14:paraId="05A7447F" w14:textId="54E3A518" w:rsidR="00CD0D14" w:rsidRDefault="001E1F8F" w:rsidP="005754E8">
      <w:pPr>
        <w:rPr>
          <w:rFonts w:eastAsiaTheme="minorEastAsia"/>
        </w:rPr>
      </w:pPr>
      <w:r>
        <w:rPr>
          <w:rFonts w:eastAsiaTheme="minorEastAsia"/>
        </w:rPr>
        <w:lastRenderedPageBreak/>
        <w:t>When substituting TP and FP with their respective values from the derived confusion matrix, the normalized positive predictivity becomes the same expression as the balanced positive predictivity.</w:t>
      </w:r>
    </w:p>
    <w:p w14:paraId="5BA61565" w14:textId="1B9C3C73" w:rsidR="008C2502" w:rsidRPr="00117C6C" w:rsidRDefault="00E54E1C" w:rsidP="005754E8">
      <w:pPr>
        <w:rPr>
          <w:rFonts w:eastAsiaTheme="minorEastAsia"/>
        </w:rPr>
      </w:pPr>
      <m:oMathPara>
        <m:oMath>
          <m:r>
            <m:rPr>
              <m:sty m:val="p"/>
            </m:rPr>
            <w:rPr>
              <w:rFonts w:ascii="Cambria Math" w:hAnsi="Cambria Math"/>
            </w:rPr>
            <m:t>Normalised Pos. Predictivity</m:t>
          </m:r>
          <m:r>
            <m:rPr>
              <m:sty m:val="p"/>
              <m:aln/>
            </m:rPr>
            <w:rPr>
              <w:rFonts w:ascii="Cambria Math" w:hAnsi="Cambria Math"/>
            </w:rPr>
            <m:t>=</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TP</m:t>
                  </m:r>
                </m:num>
                <m:den>
                  <m:r>
                    <m:rPr>
                      <m:sty m:val="p"/>
                    </m:rPr>
                    <w:rPr>
                      <w:rFonts w:ascii="Cambria Math" w:hAnsi="Cambria Math"/>
                    </w:rPr>
                    <m:t>Pre</m:t>
                  </m:r>
                </m:den>
              </m:f>
            </m:num>
            <m:den>
              <m:f>
                <m:fPr>
                  <m:type m:val="lin"/>
                  <m:ctrlPr>
                    <w:rPr>
                      <w:rFonts w:ascii="Cambria Math" w:hAnsi="Cambria Math"/>
                      <w:iCs/>
                    </w:rPr>
                  </m:ctrlPr>
                </m:fPr>
                <m:num>
                  <m:r>
                    <m:rPr>
                      <m:sty m:val="p"/>
                    </m:rPr>
                    <w:rPr>
                      <w:rFonts w:ascii="Cambria Math" w:hAnsi="Cambria Math"/>
                    </w:rPr>
                    <m:t>TP</m:t>
                  </m:r>
                </m:num>
                <m:den>
                  <m:r>
                    <m:rPr>
                      <m:sty m:val="p"/>
                    </m:rPr>
                    <w:rPr>
                      <w:rFonts w:ascii="Cambria Math" w:hAnsi="Cambria Math"/>
                    </w:rPr>
                    <m:t>Pre</m:t>
                  </m:r>
                </m:den>
              </m:f>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FP</m:t>
                  </m:r>
                </m:num>
                <m:den>
                  <m:d>
                    <m:dPr>
                      <m:ctrlPr>
                        <w:rPr>
                          <w:rFonts w:ascii="Cambria Math" w:hAnsi="Cambria Math"/>
                          <w:iCs/>
                        </w:rPr>
                      </m:ctrlPr>
                    </m:dPr>
                    <m:e>
                      <m:r>
                        <m:rPr>
                          <m:sty m:val="p"/>
                        </m:rPr>
                        <w:rPr>
                          <w:rFonts w:ascii="Cambria Math" w:hAnsi="Cambria Math"/>
                        </w:rPr>
                        <m:t>1-Pre</m:t>
                      </m:r>
                    </m:e>
                  </m:d>
                </m:den>
              </m:f>
            </m:den>
          </m:f>
          <m:r>
            <m:rPr>
              <m:sty m:val="p"/>
            </m:rPr>
            <w:rPr>
              <w:rFonts w:ascii="Cambria Math" w:hAnsi="Cambria Math"/>
            </w:rPr>
            <w:br/>
          </m:r>
        </m:oMath>
        <m:oMath>
          <m:r>
            <m:rPr>
              <m:sty m:val="p"/>
              <m:aln/>
            </m:rPr>
            <w:rPr>
              <w:rFonts w:ascii="Cambria Math" w:hAnsi="Cambria Math"/>
            </w:rPr>
            <m:t xml:space="preserve">= </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Sen∙Pre∙N</m:t>
                  </m:r>
                </m:num>
                <m:den>
                  <m:r>
                    <m:rPr>
                      <m:sty m:val="p"/>
                    </m:rPr>
                    <w:rPr>
                      <w:rFonts w:ascii="Cambria Math" w:hAnsi="Cambria Math"/>
                    </w:rPr>
                    <m:t>Pre</m:t>
                  </m:r>
                </m:den>
              </m:f>
            </m:num>
            <m:den>
              <m:f>
                <m:fPr>
                  <m:type m:val="lin"/>
                  <m:ctrlPr>
                    <w:rPr>
                      <w:rFonts w:ascii="Cambria Math" w:hAnsi="Cambria Math"/>
                      <w:iCs/>
                    </w:rPr>
                  </m:ctrlPr>
                </m:fPr>
                <m:num>
                  <m:r>
                    <m:rPr>
                      <m:sty m:val="p"/>
                    </m:rPr>
                    <w:rPr>
                      <w:rFonts w:ascii="Cambria Math" w:hAnsi="Cambria Math"/>
                    </w:rPr>
                    <m:t>Sen∙Pre∙N</m:t>
                  </m:r>
                </m:num>
                <m:den>
                  <m:r>
                    <m:rPr>
                      <m:sty m:val="p"/>
                    </m:rPr>
                    <w:rPr>
                      <w:rFonts w:ascii="Cambria Math" w:hAnsi="Cambria Math"/>
                    </w:rPr>
                    <m:t>Pre</m:t>
                  </m:r>
                </m:den>
              </m:f>
              <m:r>
                <m:rPr>
                  <m:sty m:val="p"/>
                </m:rPr>
                <w:rPr>
                  <w:rFonts w:ascii="Cambria Math" w:hAnsi="Cambria Math"/>
                </w:rPr>
                <m:t>+</m:t>
              </m:r>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1-Spe</m:t>
                      </m:r>
                    </m:e>
                  </m:d>
                  <m:r>
                    <m:rPr>
                      <m:sty m:val="p"/>
                    </m:rPr>
                    <w:rPr>
                      <w:rFonts w:ascii="Cambria Math" w:hAnsi="Cambria Math"/>
                    </w:rPr>
                    <m:t>∙</m:t>
                  </m:r>
                  <m:d>
                    <m:dPr>
                      <m:ctrlPr>
                        <w:rPr>
                          <w:rFonts w:ascii="Cambria Math" w:hAnsi="Cambria Math"/>
                          <w:iCs/>
                        </w:rPr>
                      </m:ctrlPr>
                    </m:dPr>
                    <m:e>
                      <m:r>
                        <m:rPr>
                          <m:sty m:val="p"/>
                        </m:rPr>
                        <w:rPr>
                          <w:rFonts w:ascii="Cambria Math" w:hAnsi="Cambria Math"/>
                        </w:rPr>
                        <m:t>1-Pre</m:t>
                      </m:r>
                    </m:e>
                  </m:d>
                  <m:r>
                    <m:rPr>
                      <m:sty m:val="p"/>
                    </m:rPr>
                    <w:rPr>
                      <w:rFonts w:ascii="Cambria Math" w:hAnsi="Cambria Math"/>
                    </w:rPr>
                    <m:t>∙N</m:t>
                  </m:r>
                </m:num>
                <m:den>
                  <m:d>
                    <m:dPr>
                      <m:ctrlPr>
                        <w:rPr>
                          <w:rFonts w:ascii="Cambria Math" w:hAnsi="Cambria Math"/>
                          <w:iCs/>
                        </w:rPr>
                      </m:ctrlPr>
                    </m:dPr>
                    <m:e>
                      <m:r>
                        <m:rPr>
                          <m:sty m:val="p"/>
                        </m:rPr>
                        <w:rPr>
                          <w:rFonts w:ascii="Cambria Math" w:hAnsi="Cambria Math"/>
                        </w:rPr>
                        <m:t>1-Pre</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iCs/>
                </w:rPr>
              </m:ctrlPr>
            </m:fPr>
            <m:num>
              <m:r>
                <m:rPr>
                  <m:sty m:val="p"/>
                </m:rPr>
                <w:rPr>
                  <w:rFonts w:ascii="Cambria Math" w:hAnsi="Cambria Math"/>
                </w:rPr>
                <m:t>N</m:t>
              </m:r>
            </m:num>
            <m:den>
              <m:r>
                <m:rPr>
                  <m:sty m:val="p"/>
                </m:rPr>
                <w:rPr>
                  <w:rFonts w:ascii="Cambria Math" w:hAnsi="Cambria Math"/>
                </w:rPr>
                <m:t>N</m:t>
              </m:r>
            </m:den>
          </m:f>
          <m:r>
            <m:rPr>
              <m:sty m:val="p"/>
            </m:rPr>
            <w:rPr>
              <w:rFonts w:ascii="Cambria Math" w:hAnsi="Cambria Math"/>
            </w:rPr>
            <m:t>∙</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Sen∙Pre</m:t>
                  </m:r>
                </m:num>
                <m:den>
                  <m:r>
                    <m:rPr>
                      <m:sty m:val="p"/>
                    </m:rPr>
                    <w:rPr>
                      <w:rFonts w:ascii="Cambria Math" w:hAnsi="Cambria Math"/>
                    </w:rPr>
                    <m:t>Pre</m:t>
                  </m:r>
                </m:den>
              </m:f>
            </m:num>
            <m:den>
              <m:f>
                <m:fPr>
                  <m:type m:val="lin"/>
                  <m:ctrlPr>
                    <w:rPr>
                      <w:rFonts w:ascii="Cambria Math" w:hAnsi="Cambria Math"/>
                      <w:iCs/>
                    </w:rPr>
                  </m:ctrlPr>
                </m:fPr>
                <m:num>
                  <m:r>
                    <m:rPr>
                      <m:sty m:val="p"/>
                    </m:rPr>
                    <w:rPr>
                      <w:rFonts w:ascii="Cambria Math" w:hAnsi="Cambria Math"/>
                    </w:rPr>
                    <m:t>Sen∙Pre</m:t>
                  </m:r>
                </m:num>
                <m:den>
                  <m:r>
                    <m:rPr>
                      <m:sty m:val="p"/>
                    </m:rPr>
                    <w:rPr>
                      <w:rFonts w:ascii="Cambria Math" w:hAnsi="Cambria Math"/>
                    </w:rPr>
                    <m:t>Pre</m:t>
                  </m:r>
                </m:den>
              </m:f>
              <m:r>
                <m:rPr>
                  <m:sty m:val="p"/>
                </m:rPr>
                <w:rPr>
                  <w:rFonts w:ascii="Cambria Math" w:hAnsi="Cambria Math"/>
                </w:rPr>
                <m:t>+</m:t>
              </m:r>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1-Spe</m:t>
                      </m:r>
                    </m:e>
                  </m:d>
                  <m:r>
                    <m:rPr>
                      <m:sty m:val="p"/>
                    </m:rPr>
                    <w:rPr>
                      <w:rFonts w:ascii="Cambria Math" w:hAnsi="Cambria Math"/>
                    </w:rPr>
                    <m:t>∙</m:t>
                  </m:r>
                  <m:d>
                    <m:dPr>
                      <m:ctrlPr>
                        <w:rPr>
                          <w:rFonts w:ascii="Cambria Math" w:hAnsi="Cambria Math"/>
                          <w:iCs/>
                        </w:rPr>
                      </m:ctrlPr>
                    </m:dPr>
                    <m:e>
                      <m:r>
                        <m:rPr>
                          <m:sty m:val="p"/>
                        </m:rPr>
                        <w:rPr>
                          <w:rFonts w:ascii="Cambria Math" w:hAnsi="Cambria Math"/>
                        </w:rPr>
                        <m:t>1-Pre</m:t>
                      </m:r>
                    </m:e>
                  </m:d>
                </m:num>
                <m:den>
                  <m:d>
                    <m:dPr>
                      <m:ctrlPr>
                        <w:rPr>
                          <w:rFonts w:ascii="Cambria Math" w:hAnsi="Cambria Math"/>
                          <w:iCs/>
                        </w:rPr>
                      </m:ctrlPr>
                    </m:dPr>
                    <m:e>
                      <m:r>
                        <m:rPr>
                          <m:sty m:val="p"/>
                        </m:rPr>
                        <w:rPr>
                          <w:rFonts w:ascii="Cambria Math" w:hAnsi="Cambria Math"/>
                        </w:rPr>
                        <m:t>1-Pre</m:t>
                      </m:r>
                    </m:e>
                  </m:d>
                </m:den>
              </m:f>
            </m:den>
          </m:f>
          <m:r>
            <m:rPr>
              <m:sty m:val="p"/>
            </m:rPr>
            <w:rPr>
              <w:rFonts w:ascii="Cambria Math" w:hAnsi="Cambria Math"/>
            </w:rPr>
            <w:br/>
          </m:r>
        </m:oMath>
        <m:oMath>
          <m:r>
            <m:rPr>
              <m:sty m:val="p"/>
              <m:aln/>
            </m:rPr>
            <w:rPr>
              <w:rFonts w:ascii="Cambria Math" w:eastAsiaTheme="minorEastAsia" w:hAnsi="Cambria Math"/>
            </w:rPr>
            <m:t>=</m:t>
          </m:r>
          <m:f>
            <m:fPr>
              <m:ctrlPr>
                <w:rPr>
                  <w:rFonts w:ascii="Cambria Math" w:hAnsi="Cambria Math"/>
                  <w:iCs/>
                </w:rPr>
              </m:ctrlPr>
            </m:fPr>
            <m:num>
              <m:r>
                <m:rPr>
                  <m:sty m:val="p"/>
                </m:rPr>
                <w:rPr>
                  <w:rFonts w:ascii="Cambria Math" w:hAnsi="Cambria Math"/>
                </w:rPr>
                <m:t>Sen</m:t>
              </m:r>
            </m:num>
            <m:den>
              <m:r>
                <m:rPr>
                  <m:sty m:val="p"/>
                </m:rPr>
                <w:rPr>
                  <w:rFonts w:ascii="Cambria Math" w:hAnsi="Cambria Math"/>
                </w:rPr>
                <m:t>Sen+</m:t>
              </m:r>
              <m:d>
                <m:dPr>
                  <m:ctrlPr>
                    <w:rPr>
                      <w:rFonts w:ascii="Cambria Math" w:hAnsi="Cambria Math"/>
                      <w:iCs/>
                    </w:rPr>
                  </m:ctrlPr>
                </m:dPr>
                <m:e>
                  <m:r>
                    <m:rPr>
                      <m:sty m:val="p"/>
                    </m:rPr>
                    <w:rPr>
                      <w:rFonts w:ascii="Cambria Math" w:hAnsi="Cambria Math"/>
                    </w:rPr>
                    <m:t>1-Spe</m:t>
                  </m:r>
                </m:e>
              </m:d>
            </m:den>
          </m:f>
          <m:r>
            <m:rPr>
              <m:sty m:val="p"/>
            </m:rPr>
            <w:rPr>
              <w:rFonts w:ascii="Cambria Math" w:hAnsi="Cambria Math"/>
            </w:rPr>
            <w:br/>
          </m:r>
        </m:oMath>
        <m:oMath>
          <m:r>
            <m:rPr>
              <m:sty m:val="p"/>
              <m:aln/>
            </m:rPr>
            <w:rPr>
              <w:rFonts w:ascii="Cambria Math" w:hAnsi="Cambria Math"/>
            </w:rPr>
            <m:t xml:space="preserve">= </m:t>
          </m:r>
          <m:f>
            <m:fPr>
              <m:ctrlPr>
                <w:rPr>
                  <w:rFonts w:ascii="Cambria Math" w:hAnsi="Cambria Math"/>
                  <w:iCs/>
                </w:rPr>
              </m:ctrlPr>
            </m:fPr>
            <m:num>
              <m:r>
                <m:rPr>
                  <m:sty m:val="p"/>
                </m:rPr>
                <w:rPr>
                  <w:rFonts w:ascii="Cambria Math" w:hAnsi="Cambria Math"/>
                </w:rPr>
                <m:t>Sen</m:t>
              </m:r>
            </m:num>
            <m:den>
              <m:r>
                <m:rPr>
                  <m:sty m:val="p"/>
                </m:rPr>
                <w:rPr>
                  <w:rFonts w:ascii="Cambria Math" w:hAnsi="Cambria Math"/>
                </w:rPr>
                <m:t>1+Sen-Spe</m:t>
              </m:r>
            </m:den>
          </m:f>
          <m:r>
            <m:rPr>
              <m:sty m:val="p"/>
            </m:rPr>
            <w:rPr>
              <w:rFonts w:ascii="Cambria Math" w:hAnsi="Cambria Math"/>
            </w:rPr>
            <m:t>= Bal. Pos. Predictivity</m:t>
          </m:r>
        </m:oMath>
      </m:oMathPara>
    </w:p>
    <w:p w14:paraId="1842BB35" w14:textId="3C417757" w:rsidR="00D104BF" w:rsidRPr="00031A42" w:rsidRDefault="00015C92" w:rsidP="00FC70F0">
      <w:pPr>
        <w:pStyle w:val="Heading1"/>
      </w:pPr>
      <w:r w:rsidRPr="00031A42">
        <w:t xml:space="preserve">Negative </w:t>
      </w:r>
      <w:r>
        <w:t>Predictivity</w:t>
      </w:r>
    </w:p>
    <w:p w14:paraId="505D53E0" w14:textId="34545EF1" w:rsidR="00656530" w:rsidRPr="00031A42" w:rsidRDefault="00015C92" w:rsidP="00656530">
      <w:pPr>
        <w:pStyle w:val="Heading2"/>
        <w:numPr>
          <w:ilvl w:val="0"/>
          <w:numId w:val="12"/>
        </w:numPr>
      </w:pPr>
      <w:r w:rsidRPr="00031A42">
        <w:t>Derivation of negative predictivity as a function of sensitivity, specificity and prevalence</w:t>
      </w:r>
    </w:p>
    <w:p w14:paraId="278158D3" w14:textId="2313953E" w:rsidR="008E3D2D" w:rsidRPr="00DB69AF" w:rsidRDefault="00015C92" w:rsidP="008E3D2D">
      <w:pPr>
        <w:rPr>
          <w:rFonts w:eastAsiaTheme="minorEastAsia"/>
        </w:rPr>
      </w:pPr>
      <m:oMathPara>
        <m:oMath>
          <m:r>
            <m:rPr>
              <m:sty m:val="p"/>
            </m:rPr>
            <w:rPr>
              <w:rFonts w:ascii="Cambria Math" w:hAnsi="Cambria Math"/>
            </w:rPr>
            <m:t>Neg. Predictivity</m:t>
          </m:r>
          <m:r>
            <m:rPr>
              <m:sty m:val="p"/>
              <m:aln/>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TN</m:t>
              </m:r>
            </m:num>
            <m:den>
              <m:r>
                <m:rPr>
                  <m:sty m:val="p"/>
                </m:rPr>
                <w:rPr>
                  <w:rFonts w:ascii="Cambria Math" w:eastAsiaTheme="minorEastAsia" w:hAnsi="Cambria Math"/>
                </w:rPr>
                <m:t>FN+TN</m:t>
              </m:r>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r>
                <m:rPr>
                  <m:sty m:val="p"/>
                </m:rPr>
                <w:rPr>
                  <w:rFonts w:ascii="Cambria Math" w:eastAsiaTheme="minorEastAsia" w:hAnsi="Cambria Math"/>
                </w:rPr>
                <m:t>∙N</m:t>
              </m:r>
            </m:num>
            <m:den>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∙Pre∙N</m:t>
              </m:r>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r>
                <m:rPr>
                  <m:sty m:val="p"/>
                </m:rPr>
                <w:rPr>
                  <w:rFonts w:ascii="Cambria Math" w:eastAsiaTheme="minorEastAsia" w:hAnsi="Cambria Math"/>
                </w:rPr>
                <m:t>∙N</m:t>
              </m:r>
            </m:den>
          </m:f>
          <m:r>
            <m:rPr>
              <m:sty m:val="p"/>
            </m:rPr>
            <w:rPr>
              <w:rFonts w:ascii="Cambria Math" w:eastAsiaTheme="minorEastAsia" w:hAnsi="Cambria Math"/>
            </w:rPr>
            <w:br/>
          </m:r>
        </m:oMath>
        <m:oMath>
          <m:r>
            <m:rPr>
              <m:sty m:val="p"/>
              <m:aln/>
            </m:rPr>
            <w:rPr>
              <w:rFonts w:ascii="Cambria Math" w:eastAsiaTheme="minorEastAsia" w:hAnsi="Cambria Math"/>
            </w:rPr>
            <m:t>=</m:t>
          </m:r>
          <m:f>
            <m:fPr>
              <m:ctrlPr>
                <w:rPr>
                  <w:rFonts w:ascii="Cambria Math" w:hAnsi="Cambria Math"/>
                </w:rPr>
              </m:ctrlPr>
            </m:fPr>
            <m:num>
              <m:r>
                <m:rPr>
                  <m:sty m:val="p"/>
                </m:rPr>
                <w:rPr>
                  <w:rFonts w:ascii="Cambria Math" w:hAnsi="Cambria Math"/>
                </w:rPr>
                <m:t>N∙Spe∙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num>
            <m:den>
              <m:r>
                <m:rPr>
                  <m:sty m:val="p"/>
                </m:rPr>
                <w:rPr>
                  <w:rFonts w:ascii="Cambria Math" w:hAnsi="Cambria Math"/>
                </w:rPr>
                <m:t>N∙</m:t>
              </m:r>
              <m:d>
                <m:dPr>
                  <m:begChr m:val="["/>
                  <m:endChr m:val="]"/>
                  <m:ctrlPr>
                    <w:rPr>
                      <w:rFonts w:ascii="Cambria Math" w:hAnsi="Cambria Math"/>
                    </w:rPr>
                  </m:ctrlPr>
                </m:dPr>
                <m:e>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∙Pre</m:t>
                  </m:r>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e>
              </m:d>
            </m:den>
          </m:f>
          <m:r>
            <m:rPr>
              <m:sty m:val="p"/>
            </m:rPr>
            <w:rPr>
              <w:rFonts w:ascii="Cambria Math" w:hAnsi="Cambria Math"/>
            </w:rPr>
            <w:br/>
          </m:r>
        </m:oMath>
        <m:oMath>
          <m:r>
            <m:rPr>
              <m:sty m:val="p"/>
            </m:rPr>
            <w:rPr>
              <w:rFonts w:ascii="Cambria Math" w:hAnsi="Cambria Math"/>
            </w:rPr>
            <m:t>Neg. Predictivity</m:t>
          </m:r>
          <m:r>
            <m:rPr>
              <m:sty m:val="p"/>
              <m:aln/>
            </m:rPr>
            <w:rPr>
              <w:rFonts w:ascii="Cambria Math" w:hAnsi="Cambria Math"/>
            </w:rPr>
            <m:t>=</m:t>
          </m:r>
          <m:f>
            <m:fPr>
              <m:ctrlPr>
                <w:rPr>
                  <w:rFonts w:ascii="Cambria Math" w:hAnsi="Cambria Math"/>
                </w:rPr>
              </m:ctrlPr>
            </m:fPr>
            <m:num>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num>
            <m:den>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∙Pre</m:t>
              </m:r>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den>
          </m:f>
        </m:oMath>
      </m:oMathPara>
    </w:p>
    <w:p w14:paraId="464FC9D1" w14:textId="77777777" w:rsidR="00520E64" w:rsidRDefault="00000000" w:rsidP="00520E64">
      <w:pPr>
        <w:keepNext/>
      </w:pPr>
      <m:oMathPara>
        <m:oMath>
          <m:sSup>
            <m:sSupPr>
              <m:ctrlPr>
                <w:rPr>
                  <w:rFonts w:ascii="Cambria Math" w:hAnsi="Cambria Math"/>
                  <w:b/>
                  <w:bCs/>
                </w:rPr>
              </m:ctrlPr>
            </m:sSupPr>
            <m:e>
              <m:r>
                <m:rPr>
                  <m:sty m:val="b"/>
                </m:rPr>
                <w:rPr>
                  <w:rFonts w:ascii="Cambria Math" w:hAnsi="Cambria Math"/>
                </w:rPr>
                <m:t>Neg. Predictivity</m:t>
              </m:r>
            </m:e>
            <m:sup>
              <m:r>
                <m:rPr>
                  <m:sty m:val="bi"/>
                </m:rPr>
                <w:rPr>
                  <w:rFonts w:ascii="Cambria Math" w:hAnsi="Cambria Math"/>
                </w:rPr>
                <m:t>Pre</m:t>
              </m:r>
            </m:sup>
          </m:sSup>
          <m:r>
            <m:rPr>
              <m:sty m:val="b"/>
            </m:rPr>
            <w:rPr>
              <w:rFonts w:ascii="Cambria Math" w:hAnsi="Cambria Math"/>
            </w:rPr>
            <m:t>=</m:t>
          </m:r>
          <m:f>
            <m:fPr>
              <m:ctrlPr>
                <w:rPr>
                  <w:rFonts w:ascii="Cambria Math" w:hAnsi="Cambria Math"/>
                  <w:b/>
                  <w:bCs/>
                </w:rPr>
              </m:ctrlPr>
            </m:fPr>
            <m:num>
              <m:r>
                <m:rPr>
                  <m:sty m:val="b"/>
                </m:rPr>
                <w:rPr>
                  <w:rFonts w:ascii="Cambria Math" w:hAnsi="Cambria Math"/>
                </w:rPr>
                <m:t>Spe∙</m:t>
              </m:r>
              <m:d>
                <m:dPr>
                  <m:ctrlPr>
                    <w:rPr>
                      <w:rFonts w:ascii="Cambria Math" w:hAnsi="Cambria Math"/>
                      <w:b/>
                      <w:bCs/>
                    </w:rPr>
                  </m:ctrlPr>
                </m:dPr>
                <m:e>
                  <m:r>
                    <m:rPr>
                      <m:sty m:val="b"/>
                    </m:rPr>
                    <w:rPr>
                      <w:rFonts w:ascii="Cambria Math" w:hAnsi="Cambria Math"/>
                    </w:rPr>
                    <m:t>1-Pre</m:t>
                  </m:r>
                  <m:ctrlPr>
                    <w:rPr>
                      <w:rFonts w:ascii="Cambria Math" w:eastAsiaTheme="minorEastAsia" w:hAnsi="Cambria Math"/>
                      <w:b/>
                      <w:bCs/>
                    </w:rPr>
                  </m:ctrlPr>
                </m:e>
              </m:d>
            </m:num>
            <m:den>
              <m:d>
                <m:dPr>
                  <m:ctrlPr>
                    <w:rPr>
                      <w:rFonts w:ascii="Cambria Math" w:eastAsiaTheme="minorEastAsia" w:hAnsi="Cambria Math"/>
                      <w:b/>
                      <w:bCs/>
                    </w:rPr>
                  </m:ctrlPr>
                </m:dPr>
                <m:e>
                  <m:r>
                    <m:rPr>
                      <m:sty m:val="b"/>
                    </m:rPr>
                    <w:rPr>
                      <w:rFonts w:ascii="Cambria Math" w:eastAsiaTheme="minorEastAsia" w:hAnsi="Cambria Math"/>
                    </w:rPr>
                    <m:t>1-Sen</m:t>
                  </m:r>
                </m:e>
              </m:d>
              <m:r>
                <m:rPr>
                  <m:sty m:val="b"/>
                </m:rPr>
                <w:rPr>
                  <w:rFonts w:ascii="Cambria Math" w:eastAsiaTheme="minorEastAsia" w:hAnsi="Cambria Math"/>
                </w:rPr>
                <m:t>∙Pre</m:t>
              </m:r>
              <m:r>
                <m:rPr>
                  <m:sty m:val="b"/>
                </m:rPr>
                <w:rPr>
                  <w:rFonts w:ascii="Cambria Math" w:hAnsi="Cambria Math"/>
                </w:rPr>
                <m:t>+Spe∙</m:t>
              </m:r>
              <m:d>
                <m:dPr>
                  <m:ctrlPr>
                    <w:rPr>
                      <w:rFonts w:ascii="Cambria Math" w:hAnsi="Cambria Math"/>
                      <w:b/>
                      <w:bCs/>
                    </w:rPr>
                  </m:ctrlPr>
                </m:dPr>
                <m:e>
                  <m:r>
                    <m:rPr>
                      <m:sty m:val="b"/>
                    </m:rPr>
                    <w:rPr>
                      <w:rFonts w:ascii="Cambria Math" w:hAnsi="Cambria Math"/>
                    </w:rPr>
                    <m:t>1-Pre</m:t>
                  </m:r>
                  <m:ctrlPr>
                    <w:rPr>
                      <w:rFonts w:ascii="Cambria Math" w:eastAsiaTheme="minorEastAsia" w:hAnsi="Cambria Math"/>
                      <w:b/>
                      <w:bCs/>
                    </w:rPr>
                  </m:ctrlPr>
                </m:e>
              </m:d>
            </m:den>
          </m:f>
        </m:oMath>
      </m:oMathPara>
    </w:p>
    <w:p w14:paraId="255D1CBE" w14:textId="36FA7E4A" w:rsidR="00DB69AF" w:rsidRPr="00520E64" w:rsidRDefault="00015C92" w:rsidP="00520E64">
      <w:pPr>
        <w:pStyle w:val="Caption"/>
        <w:rPr>
          <w:rFonts w:eastAsiaTheme="minorEastAsia"/>
          <w:b w:val="0"/>
          <w:bCs/>
        </w:rPr>
      </w:pPr>
      <w:bookmarkStart w:id="6" w:name="_Toc152235009"/>
      <w:r>
        <w:t xml:space="preserve">Equation </w:t>
      </w:r>
      <w:fldSimple w:instr=" SEQ Equation \* ARABIC ">
        <w:r w:rsidR="0084763B">
          <w:rPr>
            <w:noProof/>
          </w:rPr>
          <w:t>5</w:t>
        </w:r>
      </w:fldSimple>
      <w:r>
        <w:t>.</w:t>
      </w:r>
      <w:bookmarkEnd w:id="6"/>
      <w:r>
        <w:rPr>
          <w:b w:val="0"/>
          <w:bCs/>
        </w:rPr>
        <w:t xml:space="preserve"> Negative predictivity.</w:t>
      </w:r>
    </w:p>
    <w:p w14:paraId="38CD4EDC" w14:textId="42CB9AEC" w:rsidR="00656530" w:rsidRPr="00031A42" w:rsidRDefault="00015C92" w:rsidP="00656530">
      <w:pPr>
        <w:pStyle w:val="Heading2"/>
        <w:rPr>
          <w:rFonts w:eastAsiaTheme="minorEastAsia"/>
        </w:rPr>
      </w:pPr>
      <w:r>
        <w:lastRenderedPageBreak/>
        <w:t>Nonlinear</w:t>
      </w:r>
      <w:r w:rsidRPr="00031A42">
        <w:t xml:space="preserve"> relationship between negative predictivity and prevalence</w:t>
      </w:r>
    </w:p>
    <w:p w14:paraId="44499FC9" w14:textId="77777777" w:rsidR="008D2068" w:rsidRDefault="00015C92" w:rsidP="008D2068">
      <w:pPr>
        <w:keepNext/>
        <w:jc w:val="center"/>
      </w:pPr>
      <w:r>
        <w:rPr>
          <w:noProof/>
        </w:rPr>
        <w:drawing>
          <wp:inline distT="0" distB="0" distL="0" distR="0" wp14:anchorId="0E1EAA53" wp14:editId="5B32B33A">
            <wp:extent cx="3600000" cy="3508743"/>
            <wp:effectExtent l="0" t="0" r="635" b="0"/>
            <wp:docPr id="1229062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6243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00000" cy="3508743"/>
                    </a:xfrm>
                    <a:prstGeom prst="rect">
                      <a:avLst/>
                    </a:prstGeom>
                    <a:noFill/>
                  </pic:spPr>
                </pic:pic>
              </a:graphicData>
            </a:graphic>
          </wp:inline>
        </w:drawing>
      </w:r>
    </w:p>
    <w:p w14:paraId="54B38141" w14:textId="08ADE538" w:rsidR="001E4C25" w:rsidRPr="00031A42" w:rsidRDefault="00015C92" w:rsidP="008D2068">
      <w:pPr>
        <w:pStyle w:val="Caption"/>
      </w:pPr>
      <w:r>
        <w:t xml:space="preserve">Figure </w:t>
      </w:r>
      <w:fldSimple w:instr=" SEQ Figure \* ARABIC ">
        <w:r w:rsidR="00430BF9">
          <w:rPr>
            <w:noProof/>
          </w:rPr>
          <w:t>4</w:t>
        </w:r>
      </w:fldSimple>
      <w:r w:rsidR="003839FE">
        <w:t xml:space="preserve">. </w:t>
      </w:r>
      <w:r w:rsidR="00677485" w:rsidRPr="003839FE">
        <w:rPr>
          <w:b w:val="0"/>
          <w:bCs/>
        </w:rPr>
        <w:t>Negative predictivity versus test set prevalence for values of sensitivity and specificity of 0.71 and 0.89</w:t>
      </w:r>
      <w:r>
        <w:rPr>
          <w:b w:val="0"/>
          <w:bCs/>
        </w:rPr>
        <w:t>,</w:t>
      </w:r>
      <w:r w:rsidR="00677485" w:rsidRPr="003839FE">
        <w:rPr>
          <w:b w:val="0"/>
          <w:bCs/>
        </w:rPr>
        <w:t xml:space="preserve"> respectively. The dot marks the balanced negative predictivity.</w:t>
      </w:r>
    </w:p>
    <w:p w14:paraId="796C0310" w14:textId="66DB90FC" w:rsidR="00D33CA1" w:rsidRPr="00031A42" w:rsidRDefault="00015C92" w:rsidP="00D33CA1">
      <w:pPr>
        <w:pStyle w:val="Heading2"/>
      </w:pPr>
      <w:r w:rsidRPr="00031A42">
        <w:t>Derivation of balanced negative predictivity</w:t>
      </w:r>
    </w:p>
    <w:p w14:paraId="7882EE16" w14:textId="1BBB9DB1" w:rsidR="00FC70F0" w:rsidRPr="00DB69AF" w:rsidRDefault="00000000" w:rsidP="008E3D2D">
      <w:pPr>
        <w:rPr>
          <w:rFonts w:eastAsiaTheme="minorEastAsia"/>
        </w:rPr>
      </w:pPr>
      <m:oMathPara>
        <m:oMath>
          <m:sSup>
            <m:sSupPr>
              <m:ctrlPr>
                <w:rPr>
                  <w:rFonts w:ascii="Cambria Math" w:hAnsi="Cambria Math"/>
                </w:rPr>
              </m:ctrlPr>
            </m:sSupPr>
            <m:e>
              <m:r>
                <m:rPr>
                  <m:sty m:val="p"/>
                </m:rPr>
                <w:rPr>
                  <w:rFonts w:ascii="Cambria Math" w:hAnsi="Cambria Math"/>
                </w:rPr>
                <m:t>Neg.  Predictivity</m:t>
              </m:r>
            </m:e>
            <m:sup>
              <m:r>
                <m:rPr>
                  <m:sty m:val="p"/>
                </m:rPr>
                <w:rPr>
                  <w:rFonts w:ascii="Cambria Math" w:hAnsi="Cambria Math"/>
                </w:rPr>
                <m:t>0.5</m:t>
              </m:r>
            </m:sup>
          </m:sSup>
          <m:r>
            <m:rPr>
              <m:sty m:val="p"/>
              <m:aln/>
            </m:rPr>
            <w:rPr>
              <w:rFonts w:ascii="Cambria Math" w:hAnsi="Cambria Math"/>
            </w:rPr>
            <m:t>=</m:t>
          </m:r>
          <m:f>
            <m:fPr>
              <m:ctrlPr>
                <w:rPr>
                  <w:rFonts w:ascii="Cambria Math" w:hAnsi="Cambria Math"/>
                </w:rPr>
              </m:ctrlPr>
            </m:fPr>
            <m:num>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∙Spe</m:t>
              </m:r>
            </m:num>
            <m:den>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∙Spe+</m:t>
              </m:r>
              <m:d>
                <m:dPr>
                  <m:ctrlPr>
                    <w:rPr>
                      <w:rFonts w:ascii="Cambria Math" w:hAnsi="Cambria Math"/>
                    </w:rPr>
                  </m:ctrlPr>
                </m:dPr>
                <m:e>
                  <m:r>
                    <m:rPr>
                      <m:sty m:val="p"/>
                    </m:rPr>
                    <w:rPr>
                      <w:rFonts w:ascii="Cambria Math" w:hAnsi="Cambria Math"/>
                    </w:rPr>
                    <m:t>1-Sen</m:t>
                  </m:r>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∙Spe</m:t>
              </m:r>
            </m:num>
            <m:den>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begChr m:val="["/>
                  <m:endChr m:val="]"/>
                  <m:shp m:val="match"/>
                  <m:ctrlPr>
                    <w:rPr>
                      <w:rFonts w:ascii="Cambria Math" w:hAnsi="Cambria Math"/>
                    </w:rPr>
                  </m:ctrlPr>
                </m:dPr>
                <m:e>
                  <m:r>
                    <m:rPr>
                      <m:sty m:val="p"/>
                    </m:rPr>
                    <w:rPr>
                      <w:rFonts w:ascii="Cambria Math" w:hAnsi="Cambria Math"/>
                    </w:rPr>
                    <m:t>Spe+</m:t>
                  </m:r>
                  <m:d>
                    <m:dPr>
                      <m:ctrlPr>
                        <w:rPr>
                          <w:rFonts w:ascii="Cambria Math" w:hAnsi="Cambria Math"/>
                        </w:rPr>
                      </m:ctrlPr>
                    </m:dPr>
                    <m:e>
                      <m:r>
                        <m:rPr>
                          <m:sty m:val="p"/>
                        </m:rPr>
                        <w:rPr>
                          <w:rFonts w:ascii="Cambria Math" w:hAnsi="Cambria Math"/>
                        </w:rPr>
                        <m:t>1-Sen</m:t>
                      </m:r>
                    </m:e>
                  </m:d>
                </m:e>
              </m:d>
            </m:den>
          </m:f>
          <m:r>
            <m:rPr>
              <m:sty m:val="p"/>
            </m:rPr>
            <w:rPr>
              <w:rFonts w:ascii="Cambria Math" w:hAnsi="Cambria Math"/>
            </w:rPr>
            <w:br/>
          </m:r>
        </m:oMath>
        <m:oMath>
          <m:r>
            <m:rPr>
              <m:sty m:val="p"/>
              <m:aln/>
            </m:rPr>
            <w:rPr>
              <w:rFonts w:ascii="Cambria Math" w:hAnsi="Cambria Math"/>
            </w:rPr>
            <m:t>=</m:t>
          </m:r>
          <w:bookmarkStart w:id="7" w:name="_Hlk148626677"/>
          <m:f>
            <m:fPr>
              <m:ctrlPr>
                <w:rPr>
                  <w:rFonts w:ascii="Cambria Math" w:hAnsi="Cambria Math"/>
                </w:rPr>
              </m:ctrlPr>
            </m:fPr>
            <m:num>
              <m:r>
                <m:rPr>
                  <m:sty m:val="p"/>
                </m:rPr>
                <w:rPr>
                  <w:rFonts w:ascii="Cambria Math" w:hAnsi="Cambria Math"/>
                </w:rPr>
                <m:t>Spe</m:t>
              </m:r>
            </m:num>
            <m:den>
              <m:r>
                <m:rPr>
                  <m:sty m:val="p"/>
                </m:rPr>
                <w:rPr>
                  <w:rFonts w:ascii="Cambria Math" w:hAnsi="Cambria Math"/>
                </w:rPr>
                <m:t>1-Sen+Spe</m:t>
              </m:r>
            </m:den>
          </m:f>
          <w:bookmarkEnd w:id="7"/>
          <m:r>
            <m:rPr>
              <m:sty m:val="p"/>
            </m:rPr>
            <w:rPr>
              <w:rFonts w:ascii="Cambria Math" w:hAnsi="Cambria Math"/>
            </w:rPr>
            <m:t>= Bal. Neg. Predictivity</m:t>
          </m:r>
        </m:oMath>
      </m:oMathPara>
    </w:p>
    <w:p w14:paraId="022AD5AE" w14:textId="77777777" w:rsidR="00E87CFE" w:rsidRDefault="00015C92" w:rsidP="00E87CFE">
      <w:pPr>
        <w:keepNext/>
      </w:pPr>
      <m:oMathPara>
        <m:oMath>
          <m:r>
            <m:rPr>
              <m:sty m:val="b"/>
            </m:rPr>
            <w:rPr>
              <w:rFonts w:ascii="Cambria Math" w:hAnsi="Cambria Math"/>
            </w:rPr>
            <m:t>Bal. Neg. Predictivity=</m:t>
          </m:r>
          <m:f>
            <m:fPr>
              <m:ctrlPr>
                <w:rPr>
                  <w:rFonts w:ascii="Cambria Math" w:hAnsi="Cambria Math"/>
                  <w:b/>
                  <w:bCs/>
                </w:rPr>
              </m:ctrlPr>
            </m:fPr>
            <m:num>
              <m:r>
                <m:rPr>
                  <m:sty m:val="b"/>
                </m:rPr>
                <w:rPr>
                  <w:rFonts w:ascii="Cambria Math" w:hAnsi="Cambria Math"/>
                </w:rPr>
                <m:t>Spe</m:t>
              </m:r>
            </m:num>
            <m:den>
              <m:r>
                <m:rPr>
                  <m:sty m:val="b"/>
                </m:rPr>
                <w:rPr>
                  <w:rFonts w:ascii="Cambria Math" w:hAnsi="Cambria Math"/>
                </w:rPr>
                <m:t>1-Sen+Spe</m:t>
              </m:r>
            </m:den>
          </m:f>
          <m:r>
            <m:rPr>
              <m:sty m:val="b"/>
            </m:rPr>
            <w:rPr>
              <w:rFonts w:ascii="Cambria Math" w:hAnsi="Cambria Math"/>
            </w:rPr>
            <m:t xml:space="preserve"> </m:t>
          </m:r>
        </m:oMath>
      </m:oMathPara>
    </w:p>
    <w:p w14:paraId="233A6BCF" w14:textId="2AB1EA86" w:rsidR="00DB69AF" w:rsidRPr="00E87CFE" w:rsidRDefault="00015C92" w:rsidP="00E87CFE">
      <w:pPr>
        <w:pStyle w:val="Caption"/>
        <w:rPr>
          <w:rFonts w:eastAsiaTheme="minorEastAsia"/>
          <w:b w:val="0"/>
          <w:bCs/>
        </w:rPr>
      </w:pPr>
      <w:bookmarkStart w:id="8" w:name="_Toc152235010"/>
      <w:r>
        <w:t xml:space="preserve">Equation </w:t>
      </w:r>
      <w:fldSimple w:instr=" SEQ Equation \* ARABIC ">
        <w:r w:rsidR="0084763B">
          <w:rPr>
            <w:noProof/>
          </w:rPr>
          <w:t>6</w:t>
        </w:r>
      </w:fldSimple>
      <w:r>
        <w:t xml:space="preserve">. </w:t>
      </w:r>
      <w:bookmarkEnd w:id="8"/>
      <w:r>
        <w:rPr>
          <w:b w:val="0"/>
          <w:bCs/>
        </w:rPr>
        <w:t>Balanced negative predictivity.</w:t>
      </w:r>
    </w:p>
    <w:p w14:paraId="4FC98606" w14:textId="2932B2B1" w:rsidR="00773D1A" w:rsidRDefault="00015C92" w:rsidP="00773D1A">
      <w:pPr>
        <w:pStyle w:val="Heading2"/>
        <w:rPr>
          <w:rFonts w:eastAsiaTheme="minorEastAsia"/>
        </w:rPr>
      </w:pPr>
      <w:r>
        <w:rPr>
          <w:rFonts w:eastAsiaTheme="minorEastAsia"/>
        </w:rPr>
        <w:t>Other expression of balanced negative predictivity in the literature</w:t>
      </w:r>
    </w:p>
    <w:p w14:paraId="509CF8E9" w14:textId="180338DD" w:rsidR="006A6FDF" w:rsidRDefault="00015C92" w:rsidP="006A6FDF">
      <w:r w:rsidRPr="00B21C2F">
        <w:rPr>
          <w:lang w:val="fr-FR"/>
        </w:rPr>
        <w:t xml:space="preserve">Landry </w:t>
      </w:r>
      <w:r w:rsidRPr="00B21C2F">
        <w:rPr>
          <w:i/>
          <w:iCs/>
          <w:lang w:val="fr-FR"/>
        </w:rPr>
        <w:t>et al</w:t>
      </w:r>
      <w:r>
        <w:rPr>
          <w:i/>
          <w:iCs/>
        </w:rPr>
        <w:fldChar w:fldCharType="begin"/>
      </w:r>
      <w:r w:rsidRPr="00B21C2F">
        <w:rPr>
          <w:i/>
          <w:iCs/>
          <w:lang w:val="fr-FR"/>
        </w:rPr>
        <w:instrText xml:space="preserve"> ADDIN ZOTERO_ITEM CSL_CITATION {"citationID":"6h4ZRjLF","properties":{"formattedCitation":"[1]","plainCitation":"[1]","noteIndex":0},"citationItems":[{"id":4588,"uris":["http://zotero.org/groups/4743698/items/TZGKLRH3"],"itemData":{"id":4588,"type":"article-journal","abstract":"The International Council on Harmonisation (ICH) M7(R1) guideline describes the use of complementary (quantitative) structure-activity relationship ((Q)SAR) models to assess the mutagenic potential of drug impurities in new and generic drugs. Historically, the CASE Ultra and Leadscope software platforms used two different statistical-based models to predict mutations at G-C (guanine-cytosine) and A-T (adenine-thymine) sites, to comprehensively assess bacterial mutagenesis. In the present study, composite bacterial mutagenicity models covering multiple mutation types were developed. These new models contain more than double the number of chemicals (n = 9,254 and n = 13,514) than the corresponding non-composite models and show better toxicophore coverage. Additionally, the use of a single composite bacterial mutagenicity model simplifies impurity analysis in an ICH M7 (Q)SAR workflow by reducing the number of model outputs requiring review. An external validation set of 388 drug impurities representing proprietary pharmaceutical chemical space showed performance statistics ranging from of 66–82% in sensitivity, 91–95% in negative predictivity and 96% in coverage. This effort represents a major enhancement to these (Q)SAR models and their use under ICH M7(R1), leading to improved patient safety through greater predictive accuracy, applicability, and efficiency when assessing the bacterial mutagenic potential of drug impurities.","container-title":"Regulatory Toxicology and Pharmacology","DOI":"10.1016/j.yrtph.2019.104488","ISSN":"02732300","journalAbbreviation":"Regulatory Toxicology and Pharmacology","language":"en","page":"104488","source":"DOI.org (Crossref)","title":"Transitioning to composite bacterial mutagenicity models in ICH M7 (Q)SAR analyses","URL":"https://linkinghub.elsevier.com/retrieve/pii/S0273230019302521","volume":"109","author":[{"family":"Landry","given":"Curran"},{"family":"Kim","given":"Marlene T."},{"family":"Kruhlak","given":"Naomi L."},{"family":"Cross","given":"Kevin P."},{"family":"Saiakhov","given":"Roustem"},{"family":"Chakravarti","given":"Suman"},{"family":"Stavitskaya","given":"Lidiya"}],"accessed":{"date-parts":[["2023",4,17]]},"issued":{"date-parts":[["2019",12]]}}}],"schema":"https://github.com/citation-style-language/schema/raw/master/csl-citation.json"} </w:instrText>
      </w:r>
      <w:r>
        <w:rPr>
          <w:i/>
          <w:iCs/>
        </w:rPr>
        <w:fldChar w:fldCharType="separate"/>
      </w:r>
      <w:r w:rsidRPr="00B21C2F">
        <w:rPr>
          <w:rFonts w:ascii="Calibri" w:hAnsi="Calibri" w:cs="Calibri"/>
          <w:lang w:val="fr-FR"/>
        </w:rPr>
        <w:t>[1]</w:t>
      </w:r>
      <w:r>
        <w:rPr>
          <w:i/>
          <w:iCs/>
        </w:rPr>
        <w:fldChar w:fldCharType="end"/>
      </w:r>
      <w:r w:rsidRPr="00B21C2F">
        <w:rPr>
          <w:lang w:val="fr-FR"/>
        </w:rPr>
        <w:t xml:space="preserve"> and </w:t>
      </w:r>
      <w:proofErr w:type="spellStart"/>
      <w:r w:rsidRPr="00B21C2F">
        <w:rPr>
          <w:lang w:val="fr-FR"/>
        </w:rPr>
        <w:t>Trejo</w:t>
      </w:r>
      <w:proofErr w:type="spellEnd"/>
      <w:r w:rsidRPr="00B21C2F">
        <w:rPr>
          <w:lang w:val="fr-FR"/>
        </w:rPr>
        <w:t xml:space="preserve">-Martin </w:t>
      </w:r>
      <w:r w:rsidRPr="00B21C2F">
        <w:rPr>
          <w:i/>
          <w:iCs/>
          <w:lang w:val="fr-FR"/>
        </w:rPr>
        <w:t>et al.</w:t>
      </w:r>
      <w:r>
        <w:rPr>
          <w:i/>
          <w:iCs/>
        </w:rPr>
        <w:fldChar w:fldCharType="begin"/>
      </w:r>
      <w:r w:rsidRPr="00B21C2F">
        <w:rPr>
          <w:i/>
          <w:iCs/>
          <w:lang w:val="fr-FR"/>
        </w:rPr>
        <w:instrText xml:space="preserve"> ADDIN ZOTERO_ITEM CSL_CITATION {"citationID":"31HYkuS1","properties":{"formattedCitation":"[2]","plainCitation":"[2]","noteIndex":0},"citationItems":[{"id":27643,"uris":["http://zotero.org/groups/4743698/items/GG2XDMM5"],"itemData":{"id":27643,"type":"article-journal","container-title":"Regulatory Toxicology and Pharmacology","DOI":"10.1016/j.yrt</w:instrText>
      </w:r>
      <w:r>
        <w:rPr>
          <w:i/>
          <w:iCs/>
        </w:rPr>
        <w:instrText xml:space="preserve">ph.2022.105247","ISSN":"02732300","journalAbbreviation":"Regulatory Toxicology and Pharmacology","language":"en","page":"105247","source":"DOI.org (Crossref)","title":"Use of the bacterial reverse mutation assay to predict carcinogenicity of N-nitrosamines","URL":"https://linkinghub.elsevier.com/retrieve/pii/S0273230022001349","volume":"135","author":[{"family":"Trejo-Martin","given":"Alejandra"},{"family":"Bercu","given":"Joel P."},{"family":"Thresher","given":"Andrew"},{"family":"Tennant","given":"Rachael E."},{"family":"Thomas","given":"Robert F."},{"family":"Cross","given":"Kevin"},{"family":"Czich","given":"Andreas"},{"family":"Waese","given":"Kerstin"},{"family":"Nicolette","given":"John J."},{"family":"Murray","given":"Joel"},{"family":"Sonders","given":"Paul"},{"family":"Kondratiuk","given":"Alison"},{"family":"Cheung","given":"Jennifer R."},{"family":"Thomas","given":"Dean"},{"family":"Lynch","given":"Anthony"},{"family":"Harvey","given":"James"},{"family":"Glowienke","given":"Susanne"},{"family":"Custer","given":"Laura"},{"family":"Escobar","given":"Patricia A."}],"accessed":{"date-parts":[["2023",10,19]]},"issued":{"date-parts":[["2022",11]]}}}],"schema":"https://github.com/citation-style-language/schema/raw/master/csl-citation.json"} </w:instrText>
      </w:r>
      <w:r>
        <w:rPr>
          <w:i/>
          <w:iCs/>
        </w:rPr>
        <w:fldChar w:fldCharType="separate"/>
      </w:r>
      <w:r w:rsidRPr="00814D1C">
        <w:rPr>
          <w:rFonts w:ascii="Calibri" w:hAnsi="Calibri" w:cs="Calibri"/>
        </w:rPr>
        <w:t>[2]</w:t>
      </w:r>
      <w:r>
        <w:rPr>
          <w:i/>
          <w:iCs/>
        </w:rPr>
        <w:fldChar w:fldCharType="end"/>
      </w:r>
      <w:r>
        <w:t xml:space="preserve"> express the balanced negative predictivity (normalized negative predictivity therein) as a function of true negative, false negative and prevalence as shown in the following equation:</w:t>
      </w:r>
    </w:p>
    <w:p w14:paraId="3105DA29" w14:textId="76D50F72" w:rsidR="006A6FDF" w:rsidRPr="007843A3" w:rsidRDefault="007843A3" w:rsidP="006A6FDF">
      <w:pPr>
        <w:rPr>
          <w:rFonts w:eastAsiaTheme="minorEastAsia"/>
          <w:iCs/>
        </w:rPr>
      </w:pPr>
      <m:oMathPara>
        <m:oMath>
          <m:r>
            <m:rPr>
              <m:sty m:val="p"/>
            </m:rPr>
            <w:rPr>
              <w:rFonts w:ascii="Cambria Math" w:hAnsi="Cambria Math"/>
            </w:rPr>
            <m:t>Normalised Neg. Predictivity=</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TN</m:t>
                  </m:r>
                </m:num>
                <m:den>
                  <m:d>
                    <m:dPr>
                      <m:ctrlPr>
                        <w:rPr>
                          <w:rFonts w:ascii="Cambria Math" w:hAnsi="Cambria Math"/>
                          <w:iCs/>
                        </w:rPr>
                      </m:ctrlPr>
                    </m:dPr>
                    <m:e>
                      <m:r>
                        <m:rPr>
                          <m:sty m:val="p"/>
                        </m:rPr>
                        <w:rPr>
                          <w:rFonts w:ascii="Cambria Math" w:hAnsi="Cambria Math"/>
                        </w:rPr>
                        <m:t>1-Pre</m:t>
                      </m:r>
                    </m:e>
                  </m:d>
                </m:den>
              </m:f>
            </m:num>
            <m:den>
              <m:f>
                <m:fPr>
                  <m:type m:val="lin"/>
                  <m:ctrlPr>
                    <w:rPr>
                      <w:rFonts w:ascii="Cambria Math" w:hAnsi="Cambria Math"/>
                      <w:iCs/>
                    </w:rPr>
                  </m:ctrlPr>
                </m:fPr>
                <m:num>
                  <m:r>
                    <m:rPr>
                      <m:sty m:val="p"/>
                    </m:rPr>
                    <w:rPr>
                      <w:rFonts w:ascii="Cambria Math" w:hAnsi="Cambria Math"/>
                    </w:rPr>
                    <m:t>TN</m:t>
                  </m:r>
                </m:num>
                <m:den>
                  <m:d>
                    <m:dPr>
                      <m:ctrlPr>
                        <w:rPr>
                          <w:rFonts w:ascii="Cambria Math" w:hAnsi="Cambria Math"/>
                          <w:iCs/>
                        </w:rPr>
                      </m:ctrlPr>
                    </m:dPr>
                    <m:e>
                      <m:r>
                        <m:rPr>
                          <m:sty m:val="p"/>
                        </m:rPr>
                        <w:rPr>
                          <w:rFonts w:ascii="Cambria Math" w:hAnsi="Cambria Math"/>
                        </w:rPr>
                        <m:t>1-Pre</m:t>
                      </m:r>
                    </m:e>
                  </m:d>
                </m:den>
              </m:f>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FN</m:t>
                  </m:r>
                </m:num>
                <m:den>
                  <m:r>
                    <m:rPr>
                      <m:sty m:val="p"/>
                    </m:rPr>
                    <w:rPr>
                      <w:rFonts w:ascii="Cambria Math" w:hAnsi="Cambria Math"/>
                    </w:rPr>
                    <m:t>Pre</m:t>
                  </m:r>
                </m:den>
              </m:f>
            </m:den>
          </m:f>
        </m:oMath>
      </m:oMathPara>
    </w:p>
    <w:p w14:paraId="488F36BA" w14:textId="49CB19FD" w:rsidR="006A6FDF" w:rsidRDefault="00015C92" w:rsidP="006A6FDF">
      <w:pPr>
        <w:rPr>
          <w:rFonts w:eastAsiaTheme="minorEastAsia"/>
        </w:rPr>
      </w:pPr>
      <w:r>
        <w:rPr>
          <w:rFonts w:eastAsiaTheme="minorEastAsia"/>
        </w:rPr>
        <w:t>When substituting TN and FN with their respective values from the derived confusion matrix, the normalized negative predictivity becomes the same expression as the balanced negative predictivity.</w:t>
      </w:r>
    </w:p>
    <w:p w14:paraId="61E0FAE4" w14:textId="7A79AC6E" w:rsidR="00773D1A" w:rsidRPr="009744DB" w:rsidRDefault="007843A3" w:rsidP="00773D1A">
      <w:pPr>
        <w:rPr>
          <w:rFonts w:eastAsiaTheme="minorEastAsia"/>
        </w:rPr>
      </w:pPr>
      <m:oMathPara>
        <m:oMath>
          <m:r>
            <m:rPr>
              <m:sty m:val="p"/>
            </m:rPr>
            <w:rPr>
              <w:rFonts w:ascii="Cambria Math" w:hAnsi="Cambria Math"/>
            </w:rPr>
            <w:lastRenderedPageBreak/>
            <m:t>Normalised Neg. Predictivity</m:t>
          </m:r>
          <m:r>
            <m:rPr>
              <m:sty m:val="p"/>
              <m:aln/>
            </m:rPr>
            <w:rPr>
              <w:rFonts w:ascii="Cambria Math" w:hAnsi="Cambria Math"/>
            </w:rPr>
            <m:t>=</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TN</m:t>
                  </m:r>
                </m:num>
                <m:den>
                  <m:d>
                    <m:dPr>
                      <m:ctrlPr>
                        <w:rPr>
                          <w:rFonts w:ascii="Cambria Math" w:hAnsi="Cambria Math"/>
                          <w:iCs/>
                        </w:rPr>
                      </m:ctrlPr>
                    </m:dPr>
                    <m:e>
                      <m:r>
                        <m:rPr>
                          <m:sty m:val="p"/>
                        </m:rPr>
                        <w:rPr>
                          <w:rFonts w:ascii="Cambria Math" w:hAnsi="Cambria Math"/>
                        </w:rPr>
                        <m:t>1-Pre</m:t>
                      </m:r>
                    </m:e>
                  </m:d>
                </m:den>
              </m:f>
            </m:num>
            <m:den>
              <m:f>
                <m:fPr>
                  <m:type m:val="lin"/>
                  <m:ctrlPr>
                    <w:rPr>
                      <w:rFonts w:ascii="Cambria Math" w:hAnsi="Cambria Math"/>
                      <w:iCs/>
                    </w:rPr>
                  </m:ctrlPr>
                </m:fPr>
                <m:num>
                  <m:r>
                    <m:rPr>
                      <m:sty m:val="p"/>
                    </m:rPr>
                    <w:rPr>
                      <w:rFonts w:ascii="Cambria Math" w:hAnsi="Cambria Math"/>
                    </w:rPr>
                    <m:t>TN</m:t>
                  </m:r>
                </m:num>
                <m:den>
                  <m:d>
                    <m:dPr>
                      <m:ctrlPr>
                        <w:rPr>
                          <w:rFonts w:ascii="Cambria Math" w:hAnsi="Cambria Math"/>
                          <w:iCs/>
                        </w:rPr>
                      </m:ctrlPr>
                    </m:dPr>
                    <m:e>
                      <m:r>
                        <m:rPr>
                          <m:sty m:val="p"/>
                        </m:rPr>
                        <w:rPr>
                          <w:rFonts w:ascii="Cambria Math" w:hAnsi="Cambria Math"/>
                        </w:rPr>
                        <m:t>1-Pre</m:t>
                      </m:r>
                    </m:e>
                  </m:d>
                </m:den>
              </m:f>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FN</m:t>
                  </m:r>
                </m:num>
                <m:den>
                  <m:r>
                    <m:rPr>
                      <m:sty m:val="p"/>
                    </m:rPr>
                    <w:rPr>
                      <w:rFonts w:ascii="Cambria Math" w:hAnsi="Cambria Math"/>
                    </w:rPr>
                    <m:t>Pre</m:t>
                  </m:r>
                </m:den>
              </m:f>
            </m:den>
          </m:f>
          <m:r>
            <m:rPr>
              <m:sty m:val="p"/>
            </m:rPr>
            <w:rPr>
              <w:rFonts w:ascii="Cambria Math" w:hAnsi="Cambria Math"/>
            </w:rPr>
            <w:br/>
          </m:r>
        </m:oMath>
        <m:oMath>
          <m:r>
            <m:rPr>
              <m:sty m:val="p"/>
              <m:aln/>
            </m:rPr>
            <w:rPr>
              <w:rFonts w:ascii="Cambria Math" w:hAnsi="Cambria Math"/>
            </w:rPr>
            <m:t xml:space="preserve">= </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Spe∙</m:t>
                  </m:r>
                  <m:d>
                    <m:dPr>
                      <m:ctrlPr>
                        <w:rPr>
                          <w:rFonts w:ascii="Cambria Math" w:hAnsi="Cambria Math"/>
                          <w:iCs/>
                        </w:rPr>
                      </m:ctrlPr>
                    </m:dPr>
                    <m:e>
                      <m:r>
                        <m:rPr>
                          <m:sty m:val="p"/>
                        </m:rPr>
                        <w:rPr>
                          <w:rFonts w:ascii="Cambria Math" w:hAnsi="Cambria Math"/>
                        </w:rPr>
                        <m:t>1-Pre</m:t>
                      </m:r>
                    </m:e>
                  </m:d>
                  <m:r>
                    <m:rPr>
                      <m:sty m:val="p"/>
                    </m:rPr>
                    <w:rPr>
                      <w:rFonts w:ascii="Cambria Math" w:hAnsi="Cambria Math"/>
                    </w:rPr>
                    <m:t>∙N</m:t>
                  </m:r>
                </m:num>
                <m:den>
                  <m:d>
                    <m:dPr>
                      <m:ctrlPr>
                        <w:rPr>
                          <w:rFonts w:ascii="Cambria Math" w:hAnsi="Cambria Math"/>
                          <w:iCs/>
                        </w:rPr>
                      </m:ctrlPr>
                    </m:dPr>
                    <m:e>
                      <m:r>
                        <m:rPr>
                          <m:sty m:val="p"/>
                        </m:rPr>
                        <w:rPr>
                          <w:rFonts w:ascii="Cambria Math" w:hAnsi="Cambria Math"/>
                        </w:rPr>
                        <m:t>1-Pre</m:t>
                      </m:r>
                    </m:e>
                  </m:d>
                </m:den>
              </m:f>
            </m:num>
            <m:den>
              <m:f>
                <m:fPr>
                  <m:type m:val="lin"/>
                  <m:ctrlPr>
                    <w:rPr>
                      <w:rFonts w:ascii="Cambria Math" w:hAnsi="Cambria Math"/>
                      <w:iCs/>
                    </w:rPr>
                  </m:ctrlPr>
                </m:fPr>
                <m:num>
                  <m:r>
                    <m:rPr>
                      <m:sty m:val="p"/>
                    </m:rPr>
                    <w:rPr>
                      <w:rFonts w:ascii="Cambria Math" w:hAnsi="Cambria Math"/>
                    </w:rPr>
                    <m:t>Spe∙</m:t>
                  </m:r>
                  <m:d>
                    <m:dPr>
                      <m:ctrlPr>
                        <w:rPr>
                          <w:rFonts w:ascii="Cambria Math" w:hAnsi="Cambria Math"/>
                          <w:iCs/>
                        </w:rPr>
                      </m:ctrlPr>
                    </m:dPr>
                    <m:e>
                      <m:r>
                        <m:rPr>
                          <m:sty m:val="p"/>
                        </m:rPr>
                        <w:rPr>
                          <w:rFonts w:ascii="Cambria Math" w:hAnsi="Cambria Math"/>
                        </w:rPr>
                        <m:t>1-Pre</m:t>
                      </m:r>
                    </m:e>
                  </m:d>
                  <m:r>
                    <m:rPr>
                      <m:sty m:val="p"/>
                    </m:rPr>
                    <w:rPr>
                      <w:rFonts w:ascii="Cambria Math" w:hAnsi="Cambria Math"/>
                    </w:rPr>
                    <m:t>∙N</m:t>
                  </m:r>
                </m:num>
                <m:den>
                  <m:d>
                    <m:dPr>
                      <m:ctrlPr>
                        <w:rPr>
                          <w:rFonts w:ascii="Cambria Math" w:hAnsi="Cambria Math"/>
                          <w:iCs/>
                        </w:rPr>
                      </m:ctrlPr>
                    </m:dPr>
                    <m:e>
                      <m:r>
                        <m:rPr>
                          <m:sty m:val="p"/>
                        </m:rPr>
                        <w:rPr>
                          <w:rFonts w:ascii="Cambria Math" w:hAnsi="Cambria Math"/>
                        </w:rPr>
                        <m:t>1-Pre</m:t>
                      </m:r>
                    </m:e>
                  </m:d>
                </m:den>
              </m:f>
              <m:r>
                <m:rPr>
                  <m:sty m:val="p"/>
                </m:rPr>
                <w:rPr>
                  <w:rFonts w:ascii="Cambria Math" w:hAnsi="Cambria Math"/>
                </w:rPr>
                <m:t>+</m:t>
              </m:r>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1-Sen</m:t>
                      </m:r>
                    </m:e>
                  </m:d>
                  <m:r>
                    <m:rPr>
                      <m:sty m:val="p"/>
                    </m:rPr>
                    <w:rPr>
                      <w:rFonts w:ascii="Cambria Math" w:hAnsi="Cambria Math"/>
                    </w:rPr>
                    <m:t>∙Pre∙N</m:t>
                  </m:r>
                </m:num>
                <m:den>
                  <m:r>
                    <m:rPr>
                      <m:sty m:val="p"/>
                    </m:rPr>
                    <w:rPr>
                      <w:rFonts w:ascii="Cambria Math" w:hAnsi="Cambria Math"/>
                    </w:rPr>
                    <m:t>Pre</m:t>
                  </m:r>
                </m:den>
              </m:f>
            </m:den>
          </m:f>
          <m:r>
            <m:rPr>
              <m:sty m:val="p"/>
            </m:rPr>
            <w:rPr>
              <w:rFonts w:ascii="Cambria Math" w:hAnsi="Cambria Math"/>
            </w:rPr>
            <w:br/>
          </m:r>
        </m:oMath>
        <m:oMath>
          <m:r>
            <m:rPr>
              <m:sty m:val="p"/>
              <m:aln/>
            </m:rPr>
            <w:rPr>
              <w:rFonts w:ascii="Cambria Math" w:hAnsi="Cambria Math"/>
            </w:rPr>
            <m:t>=</m:t>
          </m:r>
          <m:f>
            <m:fPr>
              <m:ctrlPr>
                <w:rPr>
                  <w:rFonts w:ascii="Cambria Math" w:hAnsi="Cambria Math"/>
                  <w:iCs/>
                </w:rPr>
              </m:ctrlPr>
            </m:fPr>
            <m:num>
              <m:r>
                <m:rPr>
                  <m:sty m:val="p"/>
                </m:rPr>
                <w:rPr>
                  <w:rFonts w:ascii="Cambria Math" w:hAnsi="Cambria Math"/>
                </w:rPr>
                <m:t>N</m:t>
              </m:r>
            </m:num>
            <m:den>
              <m:r>
                <m:rPr>
                  <m:sty m:val="p"/>
                </m:rPr>
                <w:rPr>
                  <w:rFonts w:ascii="Cambria Math" w:hAnsi="Cambria Math"/>
                </w:rPr>
                <m:t>N</m:t>
              </m:r>
            </m:den>
          </m:f>
          <m:r>
            <m:rPr>
              <m:sty m:val="p"/>
            </m:rPr>
            <w:rPr>
              <w:rFonts w:ascii="Cambria Math" w:hAnsi="Cambria Math"/>
            </w:rPr>
            <m:t>∙</m:t>
          </m:r>
          <m:f>
            <m:fPr>
              <m:ctrlPr>
                <w:rPr>
                  <w:rFonts w:ascii="Cambria Math" w:hAnsi="Cambria Math"/>
                  <w:iCs/>
                </w:rPr>
              </m:ctrlPr>
            </m:fPr>
            <m:num>
              <m:f>
                <m:fPr>
                  <m:type m:val="lin"/>
                  <m:ctrlPr>
                    <w:rPr>
                      <w:rFonts w:ascii="Cambria Math" w:hAnsi="Cambria Math"/>
                      <w:iCs/>
                    </w:rPr>
                  </m:ctrlPr>
                </m:fPr>
                <m:num>
                  <m:r>
                    <m:rPr>
                      <m:sty m:val="p"/>
                    </m:rPr>
                    <w:rPr>
                      <w:rFonts w:ascii="Cambria Math" w:hAnsi="Cambria Math"/>
                    </w:rPr>
                    <m:t>Spe∙</m:t>
                  </m:r>
                  <m:d>
                    <m:dPr>
                      <m:ctrlPr>
                        <w:rPr>
                          <w:rFonts w:ascii="Cambria Math" w:hAnsi="Cambria Math"/>
                          <w:iCs/>
                        </w:rPr>
                      </m:ctrlPr>
                    </m:dPr>
                    <m:e>
                      <m:r>
                        <m:rPr>
                          <m:sty m:val="p"/>
                        </m:rPr>
                        <w:rPr>
                          <w:rFonts w:ascii="Cambria Math" w:hAnsi="Cambria Math"/>
                        </w:rPr>
                        <m:t>1-Pre</m:t>
                      </m:r>
                    </m:e>
                  </m:d>
                </m:num>
                <m:den>
                  <m:d>
                    <m:dPr>
                      <m:ctrlPr>
                        <w:rPr>
                          <w:rFonts w:ascii="Cambria Math" w:hAnsi="Cambria Math"/>
                          <w:iCs/>
                        </w:rPr>
                      </m:ctrlPr>
                    </m:dPr>
                    <m:e>
                      <m:r>
                        <m:rPr>
                          <m:sty m:val="p"/>
                        </m:rPr>
                        <w:rPr>
                          <w:rFonts w:ascii="Cambria Math" w:hAnsi="Cambria Math"/>
                        </w:rPr>
                        <m:t>1-Pre</m:t>
                      </m:r>
                    </m:e>
                  </m:d>
                </m:den>
              </m:f>
            </m:num>
            <m:den>
              <m:f>
                <m:fPr>
                  <m:type m:val="lin"/>
                  <m:ctrlPr>
                    <w:rPr>
                      <w:rFonts w:ascii="Cambria Math" w:hAnsi="Cambria Math"/>
                      <w:iCs/>
                    </w:rPr>
                  </m:ctrlPr>
                </m:fPr>
                <m:num>
                  <m:r>
                    <m:rPr>
                      <m:sty m:val="p"/>
                    </m:rPr>
                    <w:rPr>
                      <w:rFonts w:ascii="Cambria Math" w:hAnsi="Cambria Math"/>
                    </w:rPr>
                    <m:t>Spe∙</m:t>
                  </m:r>
                  <m:d>
                    <m:dPr>
                      <m:ctrlPr>
                        <w:rPr>
                          <w:rFonts w:ascii="Cambria Math" w:hAnsi="Cambria Math"/>
                          <w:iCs/>
                        </w:rPr>
                      </m:ctrlPr>
                    </m:dPr>
                    <m:e>
                      <m:r>
                        <m:rPr>
                          <m:sty m:val="p"/>
                        </m:rPr>
                        <w:rPr>
                          <w:rFonts w:ascii="Cambria Math" w:hAnsi="Cambria Math"/>
                        </w:rPr>
                        <m:t>1-Pre</m:t>
                      </m:r>
                    </m:e>
                  </m:d>
                </m:num>
                <m:den>
                  <m:d>
                    <m:dPr>
                      <m:ctrlPr>
                        <w:rPr>
                          <w:rFonts w:ascii="Cambria Math" w:hAnsi="Cambria Math"/>
                          <w:iCs/>
                        </w:rPr>
                      </m:ctrlPr>
                    </m:dPr>
                    <m:e>
                      <m:r>
                        <m:rPr>
                          <m:sty m:val="p"/>
                        </m:rPr>
                        <w:rPr>
                          <w:rFonts w:ascii="Cambria Math" w:hAnsi="Cambria Math"/>
                        </w:rPr>
                        <m:t>1-Pre</m:t>
                      </m:r>
                    </m:e>
                  </m:d>
                </m:den>
              </m:f>
              <m:r>
                <m:rPr>
                  <m:sty m:val="p"/>
                </m:rPr>
                <w:rPr>
                  <w:rFonts w:ascii="Cambria Math" w:hAnsi="Cambria Math"/>
                </w:rPr>
                <m:t>+</m:t>
              </m:r>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1-Sen</m:t>
                      </m:r>
                    </m:e>
                  </m:d>
                  <m:r>
                    <m:rPr>
                      <m:sty m:val="p"/>
                    </m:rPr>
                    <w:rPr>
                      <w:rFonts w:ascii="Cambria Math" w:hAnsi="Cambria Math"/>
                    </w:rPr>
                    <m:t>∙Pre</m:t>
                  </m:r>
                </m:num>
                <m:den>
                  <m:r>
                    <m:rPr>
                      <m:sty m:val="p"/>
                    </m:rPr>
                    <w:rPr>
                      <w:rFonts w:ascii="Cambria Math" w:hAnsi="Cambria Math"/>
                    </w:rPr>
                    <m:t>Pre</m:t>
                  </m:r>
                </m:den>
              </m:f>
            </m:den>
          </m:f>
          <m:r>
            <m:rPr>
              <m:sty m:val="p"/>
            </m:rPr>
            <w:rPr>
              <w:rFonts w:ascii="Cambria Math" w:hAnsi="Cambria Math"/>
            </w:rPr>
            <w:br/>
          </m:r>
        </m:oMath>
        <m:oMath>
          <m:r>
            <m:rPr>
              <m:sty m:val="p"/>
              <m:aln/>
            </m:rPr>
            <w:rPr>
              <w:rFonts w:ascii="Cambria Math" w:eastAsiaTheme="minorEastAsia" w:hAnsi="Cambria Math"/>
            </w:rPr>
            <m:t>=</m:t>
          </m:r>
          <m:f>
            <m:fPr>
              <m:ctrlPr>
                <w:rPr>
                  <w:rFonts w:ascii="Cambria Math" w:hAnsi="Cambria Math"/>
                  <w:iCs/>
                </w:rPr>
              </m:ctrlPr>
            </m:fPr>
            <m:num>
              <m:r>
                <m:rPr>
                  <m:sty m:val="p"/>
                </m:rPr>
                <w:rPr>
                  <w:rFonts w:ascii="Cambria Math" w:hAnsi="Cambria Math"/>
                </w:rPr>
                <m:t>Spe</m:t>
              </m:r>
            </m:num>
            <m:den>
              <m:r>
                <m:rPr>
                  <m:sty m:val="p"/>
                </m:rPr>
                <w:rPr>
                  <w:rFonts w:ascii="Cambria Math" w:hAnsi="Cambria Math"/>
                </w:rPr>
                <m:t>Spe+</m:t>
              </m:r>
              <m:d>
                <m:dPr>
                  <m:ctrlPr>
                    <w:rPr>
                      <w:rFonts w:ascii="Cambria Math" w:hAnsi="Cambria Math"/>
                      <w:iCs/>
                    </w:rPr>
                  </m:ctrlPr>
                </m:dPr>
                <m:e>
                  <m:r>
                    <m:rPr>
                      <m:sty m:val="p"/>
                    </m:rPr>
                    <w:rPr>
                      <w:rFonts w:ascii="Cambria Math" w:hAnsi="Cambria Math"/>
                    </w:rPr>
                    <m:t>1-Sen</m:t>
                  </m:r>
                </m:e>
              </m:d>
            </m:den>
          </m:f>
          <m:r>
            <m:rPr>
              <m:sty m:val="p"/>
            </m:rPr>
            <w:rPr>
              <w:rFonts w:ascii="Cambria Math" w:hAnsi="Cambria Math"/>
            </w:rPr>
            <w:br/>
          </m:r>
        </m:oMath>
        <m:oMath>
          <m:r>
            <m:rPr>
              <m:sty m:val="p"/>
              <m:aln/>
            </m:rPr>
            <w:rPr>
              <w:rFonts w:ascii="Cambria Math" w:hAnsi="Cambria Math"/>
            </w:rPr>
            <m:t>=</m:t>
          </m:r>
          <m:f>
            <m:fPr>
              <m:ctrlPr>
                <w:rPr>
                  <w:rFonts w:ascii="Cambria Math" w:hAnsi="Cambria Math"/>
                  <w:iCs/>
                </w:rPr>
              </m:ctrlPr>
            </m:fPr>
            <m:num>
              <m:r>
                <m:rPr>
                  <m:sty m:val="p"/>
                </m:rPr>
                <w:rPr>
                  <w:rFonts w:ascii="Cambria Math" w:hAnsi="Cambria Math"/>
                </w:rPr>
                <m:t>Spe</m:t>
              </m:r>
            </m:num>
            <m:den>
              <m:r>
                <m:rPr>
                  <m:sty m:val="p"/>
                </m:rPr>
                <w:rPr>
                  <w:rFonts w:ascii="Cambria Math" w:hAnsi="Cambria Math"/>
                </w:rPr>
                <m:t>1-Sen+Spe</m:t>
              </m:r>
            </m:den>
          </m:f>
          <m:r>
            <m:rPr>
              <m:sty m:val="p"/>
            </m:rPr>
            <w:rPr>
              <w:rFonts w:ascii="Cambria Math" w:hAnsi="Cambria Math"/>
            </w:rPr>
            <m:t>= Bal. Neg. Predictivity</m:t>
          </m:r>
        </m:oMath>
      </m:oMathPara>
    </w:p>
    <w:p w14:paraId="69560259" w14:textId="00079575" w:rsidR="00964ED2" w:rsidRPr="00031A42" w:rsidRDefault="00015C92" w:rsidP="00FC70F0">
      <w:pPr>
        <w:pStyle w:val="Heading1"/>
      </w:pPr>
      <w:r w:rsidRPr="00031A42">
        <w:t>Matthews’ correlation coefficient</w:t>
      </w:r>
    </w:p>
    <w:p w14:paraId="5A46B1D3" w14:textId="399CC461" w:rsidR="00206039" w:rsidRPr="00031A42" w:rsidRDefault="00015C92" w:rsidP="00B54120">
      <w:pPr>
        <w:pStyle w:val="Heading2"/>
        <w:numPr>
          <w:ilvl w:val="0"/>
          <w:numId w:val="13"/>
        </w:numPr>
      </w:pPr>
      <w:r w:rsidRPr="00031A42">
        <w:t>Derivation of Matthews’ correlation coefficient as a function of sensitivity, specificity and prevalence</w:t>
      </w:r>
    </w:p>
    <w:p w14:paraId="64DDC6F9" w14:textId="73ABAA60" w:rsidR="007E656D" w:rsidRPr="006D5E14" w:rsidRDefault="00015C92">
      <w:pPr>
        <w:rPr>
          <w:rFonts w:eastAsiaTheme="minorEastAsia"/>
          <w:lang w:val="en-US"/>
        </w:rPr>
      </w:pPr>
      <m:oMathPara>
        <m:oMath>
          <m:r>
            <m:rPr>
              <m:sty m:val="p"/>
            </m:rPr>
            <w:rPr>
              <w:rFonts w:ascii="Cambria Math" w:hAnsi="Cambria Math"/>
            </w:rPr>
            <m:t>MCC=</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rPr>
                <m:t>TP·TN-FP·FN</m:t>
              </m:r>
            </m:num>
            <m:den>
              <m:rad>
                <m:radPr>
                  <m:degHide m:val="1"/>
                  <m:ctrlPr>
                    <w:rPr>
                      <w:rFonts w:ascii="Cambria Math" w:eastAsiaTheme="minorEastAsia" w:hAnsi="Cambria Math" w:cs="Times New Roman"/>
                      <w:lang w:val="en-US"/>
                    </w:rPr>
                  </m:ctrlPr>
                </m:radPr>
                <m:deg/>
                <m:e>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TP+FN</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TN+FN</m:t>
                      </m:r>
                    </m:e>
                  </m:d>
                </m:e>
              </m:rad>
            </m:den>
          </m:f>
          <m:r>
            <m:rPr>
              <m:sty m:val="p"/>
            </m:rPr>
            <w:rPr>
              <w:rFonts w:ascii="Cambria Math"/>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rPr>
                <m:t>A</m:t>
              </m:r>
            </m:num>
            <m:den>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rPr>
                    <m:t>B</m:t>
                  </m:r>
                </m:e>
              </m:rad>
            </m:den>
          </m:f>
        </m:oMath>
      </m:oMathPara>
    </w:p>
    <w:p w14:paraId="271C7CA7" w14:textId="77777777" w:rsidR="006D5E14" w:rsidRPr="00031A42" w:rsidRDefault="006D5E14" w:rsidP="006D5E14">
      <w:pPr>
        <w:jc w:val="center"/>
        <w:rPr>
          <w:rFonts w:eastAsiaTheme="minorEastAsia"/>
          <w:lang w:val="en-US"/>
        </w:rPr>
      </w:pPr>
    </w:p>
    <w:p w14:paraId="456DDE12" w14:textId="11886FC3" w:rsidR="008E3D2D" w:rsidRPr="006D5E14" w:rsidRDefault="00015C92">
      <w:pPr>
        <w:rPr>
          <w:rFonts w:eastAsiaTheme="minorEastAsia"/>
        </w:rPr>
      </w:pPr>
      <m:oMathPara>
        <m:oMath>
          <m:r>
            <m:rPr>
              <m:sty m:val="p"/>
            </m:rPr>
            <w:rPr>
              <w:rFonts w:ascii="Cambria Math"/>
            </w:rPr>
            <m:t>A</m:t>
          </m:r>
          <m:r>
            <m:rPr>
              <m:sty m:val="p"/>
              <m:aln/>
            </m:rPr>
            <w:rPr>
              <w:rFonts w:ascii="Cambria Math"/>
            </w:rPr>
            <m:t>=</m:t>
          </m:r>
          <m:r>
            <m:rPr>
              <m:sty m:val="p"/>
            </m:rPr>
            <w:rPr>
              <w:rFonts w:ascii="Cambria Math" w:eastAsiaTheme="minorEastAsia" w:hAnsi="Cambria Math" w:cs="Times New Roman"/>
            </w:rPr>
            <m:t>TP·TN-FP·FN</m:t>
          </m:r>
          <m:r>
            <m:rPr>
              <m:sty m:val="p"/>
            </m:rPr>
            <w:rPr>
              <w:rFonts w:ascii="Cambria Math" w:eastAsiaTheme="minorEastAsia" w:hAnsi="Cambria Math" w:cs="Times New Roman"/>
            </w:rPr>
            <w:br/>
          </m:r>
        </m:oMath>
        <m:oMath>
          <m:r>
            <m:rPr>
              <m:sty m:val="p"/>
              <m:aln/>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1-Pre</m:t>
              </m:r>
            </m:e>
          </m:d>
          <m:r>
            <m:rPr>
              <m:sty m:val="p"/>
            </m:rPr>
            <w:rPr>
              <w:rFonts w:ascii="Cambria Math" w:hAnsi="Cambria Math"/>
            </w:rPr>
            <m:t>∙Pre∙</m:t>
          </m:r>
          <m:d>
            <m:dPr>
              <m:begChr m:val="["/>
              <m:endChr m:val="]"/>
              <m:ctrlPr>
                <w:rPr>
                  <w:rFonts w:ascii="Cambria Math" w:hAnsi="Cambria Math"/>
                </w:rPr>
              </m:ctrlPr>
            </m:dPr>
            <m:e>
              <m:r>
                <m:rPr>
                  <m:sty m:val="p"/>
                </m:rPr>
                <w:rPr>
                  <w:rFonts w:ascii="Cambria Math" w:eastAsiaTheme="minorEastAsia" w:hAnsi="Cambria Math"/>
                </w:rPr>
                <m:t>Sen∙</m:t>
              </m:r>
              <m:r>
                <m:rPr>
                  <m:sty m:val="p"/>
                </m:rPr>
                <w:rPr>
                  <w:rFonts w:ascii="Cambria Math" w:hAnsi="Cambria Math"/>
                </w:rPr>
                <m:t>Spe</m:t>
              </m:r>
              <m:r>
                <m:rPr>
                  <m:sty m:val="p"/>
                </m:rPr>
                <w:rPr>
                  <w:rFonts w:ascii="Cambria Math" w:eastAsiaTheme="minorEastAsia" w:hAnsi="Cambria Math"/>
                </w:rPr>
                <m:t>-</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1-Sen</m:t>
                  </m:r>
                </m:e>
              </m:d>
            </m:e>
          </m:d>
          <m:r>
            <m:rPr>
              <m:sty m:val="p"/>
            </m:rPr>
            <w:rPr>
              <w:rFonts w:ascii="Cambria Math" w:eastAsiaTheme="minorEastAsia" w:hAnsi="Cambria Math"/>
            </w:rPr>
            <w:br/>
          </m:r>
        </m:oMath>
        <m:oMath>
          <m:r>
            <m:rPr>
              <m:sty m:val="p"/>
            </m:rPr>
            <w:rPr>
              <w:rFonts w:ascii="Cambria Math" w:eastAsiaTheme="minorEastAsia" w:hAnsi="Cambria Math"/>
            </w:rPr>
            <m:t>A</m:t>
          </m:r>
          <m:r>
            <m:rPr>
              <m:sty m:val="p"/>
              <m:aln/>
            </m:rPr>
            <w:rPr>
              <w:rFonts w:ascii="Cambria Math" w:eastAsiaTheme="minorEastAsia"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1-Pre</m:t>
              </m:r>
            </m:e>
          </m:d>
          <m:r>
            <m:rPr>
              <m:sty m:val="p"/>
            </m:rPr>
            <w:rPr>
              <w:rFonts w:ascii="Cambria Math" w:hAnsi="Cambria Math"/>
            </w:rPr>
            <m:t>∙Pre∙</m:t>
          </m:r>
          <m:d>
            <m:dPr>
              <m:ctrlPr>
                <w:rPr>
                  <w:rFonts w:ascii="Cambria Math" w:hAnsi="Cambria Math"/>
                </w:rPr>
              </m:ctrlPr>
            </m:dPr>
            <m:e>
              <m:r>
                <m:rPr>
                  <m:sty m:val="p"/>
                </m:rPr>
                <w:rPr>
                  <w:rFonts w:ascii="Cambria Math" w:hAnsi="Cambria Math"/>
                </w:rPr>
                <m:t>Sen+Spe-1</m:t>
              </m:r>
            </m:e>
          </m:d>
        </m:oMath>
      </m:oMathPara>
    </w:p>
    <w:p w14:paraId="53D059A7" w14:textId="77777777" w:rsidR="006D5E14" w:rsidRPr="00031A42" w:rsidRDefault="006D5E14" w:rsidP="006D5E14">
      <w:pPr>
        <w:jc w:val="center"/>
        <w:rPr>
          <w:rFonts w:eastAsiaTheme="minorEastAsia"/>
        </w:rPr>
      </w:pPr>
    </w:p>
    <w:p w14:paraId="151298C8" w14:textId="22C6D65C" w:rsidR="00BA7A8D" w:rsidRPr="00031A42" w:rsidRDefault="00015C92">
      <w:pPr>
        <w:rPr>
          <w:rFonts w:eastAsiaTheme="minorEastAsia"/>
          <w:lang w:val="en-US"/>
        </w:rPr>
      </w:pPr>
      <m:oMathPara>
        <m:oMath>
          <m:r>
            <m:rPr>
              <m:sty m:val="p"/>
            </m:rPr>
            <w:rPr>
              <w:rFonts w:ascii="Cambria Math" w:eastAsiaTheme="minorEastAsia" w:hAnsi="Cambria Math"/>
            </w:rPr>
            <m:t>B=</m:t>
          </m:r>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TP+FN</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TN+FN</m:t>
              </m:r>
            </m:e>
          </m:d>
        </m:oMath>
      </m:oMathPara>
    </w:p>
    <w:p w14:paraId="2F8EEE31" w14:textId="086BBCBF" w:rsidR="00BA7A8D" w:rsidRPr="00031A42" w:rsidRDefault="00015C92">
      <w:pPr>
        <w:rPr>
          <w:rFonts w:eastAsiaTheme="minorEastAsia"/>
        </w:rPr>
      </w:pPr>
      <m:oMathPara>
        <m:oMath>
          <m:r>
            <m:rPr>
              <m:sty m:val="p"/>
            </m:rPr>
            <w:rPr>
              <w:rFonts w:ascii="Cambria Math" w:hAnsi="Cambria Math"/>
            </w:rPr>
            <m:t>TP+FP</m:t>
          </m:r>
          <m:r>
            <m:rPr>
              <m:sty m:val="p"/>
              <m:aln/>
            </m:rPr>
            <w:rPr>
              <w:rFonts w:ascii="Cambria Math" w:hAnsi="Cambria Math"/>
            </w:rPr>
            <m:t>=Pre</m:t>
          </m:r>
          <m:r>
            <m:rPr>
              <m:sty m:val="p"/>
            </m:rPr>
            <w:rPr>
              <w:rFonts w:ascii="Cambria Math" w:eastAsiaTheme="minorEastAsia" w:hAnsi="Cambria Math"/>
            </w:rPr>
            <m:t>∙N∙Sen+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hAnsi="Cambria Math"/>
                </w:rPr>
              </m:ctrlPr>
            </m:dPr>
            <m:e>
              <m:r>
                <m:rPr>
                  <m:sty m:val="p"/>
                </m:rPr>
                <w:rPr>
                  <w:rFonts w:ascii="Cambria Math" w:hAnsi="Cambria Math"/>
                </w:rPr>
                <m:t>1-Pre</m:t>
              </m:r>
            </m:e>
          </m:d>
          <m:r>
            <m:rPr>
              <m:sty m:val="p"/>
            </m:rPr>
            <w:rPr>
              <w:rFonts w:ascii="Cambria Math" w:hAnsi="Cambria Math"/>
            </w:rPr>
            <m:t>∙N</m:t>
          </m:r>
          <m:r>
            <m:rPr>
              <m:sty m:val="p"/>
            </m:rPr>
            <w:rPr>
              <w:rFonts w:ascii="Cambria Math" w:hAnsi="Cambria Math"/>
            </w:rPr>
            <w:br/>
          </m:r>
        </m:oMath>
        <m:oMath>
          <m:r>
            <m:rPr>
              <m:sty m:val="p"/>
              <m:aln/>
            </m:rPr>
            <w:rPr>
              <w:rFonts w:ascii="Cambria Math" w:hAnsi="Cambria Math"/>
            </w:rPr>
            <m:t>=N∙</m:t>
          </m:r>
          <m:r>
            <m:rPr>
              <m:sty m:val="p"/>
            </m:rPr>
            <w:rPr>
              <w:rFonts w:ascii="Cambria Math" w:eastAsiaTheme="minorEastAsia" w:hAnsi="Cambria Math"/>
            </w:rPr>
            <m:t>Pre∙Sen+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d>
            <m:dPr>
              <m:ctrlPr>
                <w:rPr>
                  <w:rFonts w:ascii="Cambria Math" w:hAnsi="Cambria Math"/>
                </w:rPr>
              </m:ctrlPr>
            </m:dPr>
            <m:e>
              <m:r>
                <m:rPr>
                  <m:sty m:val="p"/>
                </m:rPr>
                <w:rPr>
                  <w:rFonts w:ascii="Cambria Math" w:hAnsi="Cambria Math"/>
                </w:rPr>
                <m:t>1-Pre</m:t>
              </m:r>
            </m:e>
          </m:d>
          <m:r>
            <m:rPr>
              <m:sty m:val="p"/>
            </m:rPr>
            <w:rPr>
              <w:rFonts w:ascii="Cambria Math" w:hAnsi="Cambria Math"/>
            </w:rPr>
            <m:t>∙N</m:t>
          </m:r>
          <m:r>
            <m:rPr>
              <m:sty m:val="p"/>
            </m:rPr>
            <w:rPr>
              <w:rFonts w:ascii="Cambria Math" w:hAnsi="Cambria Math"/>
            </w:rPr>
            <w:br/>
          </m:r>
        </m:oMath>
        <m:oMath>
          <m:r>
            <m:rPr>
              <m:sty m:val="p"/>
              <m:aln/>
            </m:rPr>
            <w:rPr>
              <w:rFonts w:ascii="Cambria Math" w:hAnsi="Cambria Math"/>
            </w:rPr>
            <m:t>=N∙Pre∙</m:t>
          </m:r>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1-Pre</m:t>
                      </m:r>
                    </m:e>
                  </m:d>
                </m:num>
                <m:den>
                  <m:r>
                    <m:rPr>
                      <m:sty m:val="p"/>
                    </m:rPr>
                    <w:rPr>
                      <w:rFonts w:ascii="Cambria Math" w:hAnsi="Cambria Math"/>
                    </w:rPr>
                    <m:t>Pre</m:t>
                  </m:r>
                </m:den>
              </m:f>
            </m:e>
          </m:d>
        </m:oMath>
      </m:oMathPara>
    </w:p>
    <w:p w14:paraId="16F7B1AE" w14:textId="0AEF1A85" w:rsidR="0060059A" w:rsidRPr="00F93542" w:rsidRDefault="00015C92">
      <w:pPr>
        <w:rPr>
          <w:rFonts w:eastAsiaTheme="minorEastAsia"/>
        </w:rPr>
      </w:pPr>
      <m:oMathPara>
        <m:oMath>
          <m:r>
            <m:rPr>
              <m:sty m:val="p"/>
            </m:rPr>
            <w:rPr>
              <w:rFonts w:ascii="Cambria Math" w:hAnsi="Cambria Math"/>
            </w:rPr>
            <m:t>TP+FN</m:t>
          </m:r>
          <m:r>
            <m:rPr>
              <m:sty m:val="p"/>
              <m:aln/>
            </m:rPr>
            <w:rPr>
              <w:rFonts w:ascii="Cambria Math" w:hAnsi="Cambria Math"/>
            </w:rPr>
            <m:t>=Sen∙Pre∙N+</m:t>
          </m:r>
          <m:d>
            <m:dPr>
              <m:ctrlPr>
                <w:rPr>
                  <w:rFonts w:ascii="Cambria Math" w:hAnsi="Cambria Math"/>
                </w:rPr>
              </m:ctrlPr>
            </m:dPr>
            <m:e>
              <m:r>
                <m:rPr>
                  <m:sty m:val="p"/>
                </m:rPr>
                <w:rPr>
                  <w:rFonts w:ascii="Cambria Math" w:hAnsi="Cambria Math"/>
                </w:rPr>
                <m:t>1-Sen</m:t>
              </m:r>
            </m:e>
          </m:d>
          <m:r>
            <m:rPr>
              <m:sty m:val="p"/>
            </m:rPr>
            <w:rPr>
              <w:rFonts w:ascii="Cambria Math" w:hAnsi="Cambria Math"/>
            </w:rPr>
            <m:t>∙Pre∙N</m:t>
          </m:r>
          <m:r>
            <m:rPr>
              <m:sty m:val="p"/>
            </m:rPr>
            <w:rPr>
              <w:rFonts w:ascii="Cambria Math" w:hAnsi="Cambria Math"/>
            </w:rPr>
            <w:br/>
          </m:r>
        </m:oMath>
        <m:oMath>
          <m:r>
            <m:rPr>
              <m:sty m:val="p"/>
              <m:aln/>
            </m:rPr>
            <w:rPr>
              <w:rFonts w:ascii="Cambria Math" w:hAnsi="Cambria Math"/>
            </w:rPr>
            <m:t>=Sen∙Pre∙N+Pre∙N-Sen∙Pre∙N</m:t>
          </m:r>
          <m:r>
            <m:rPr>
              <m:sty m:val="p"/>
            </m:rPr>
            <w:rPr>
              <w:rFonts w:ascii="Cambria Math" w:hAnsi="Cambria Math"/>
            </w:rPr>
            <w:br/>
          </m:r>
        </m:oMath>
        <m:oMath>
          <m:r>
            <m:rPr>
              <m:sty m:val="p"/>
              <m:aln/>
            </m:rPr>
            <w:rPr>
              <w:rFonts w:ascii="Cambria Math" w:hAnsi="Cambria Math"/>
            </w:rPr>
            <m:t>=N∙Pre</m:t>
          </m:r>
        </m:oMath>
      </m:oMathPara>
    </w:p>
    <w:p w14:paraId="7FC20AAD" w14:textId="31868DD6" w:rsidR="00F93542" w:rsidRPr="00031A42" w:rsidRDefault="00015C92">
      <w:pPr>
        <w:rPr>
          <w:rFonts w:eastAsiaTheme="minorEastAsia"/>
        </w:rPr>
      </w:pPr>
      <m:oMathPara>
        <m:oMath>
          <m:r>
            <w:rPr>
              <w:rFonts w:ascii="Cambria Math" w:eastAsiaTheme="minorEastAsia" w:hAnsi="Cambria Math"/>
            </w:rPr>
            <m:t>TN+FP</m:t>
          </m:r>
          <m:r>
            <m:rPr>
              <m:aln/>
            </m:rPr>
            <w:rPr>
              <w:rFonts w:ascii="Cambria Math" w:eastAsiaTheme="minorEastAsia" w:hAnsi="Cambria Math"/>
            </w:rPr>
            <m:t>=Spe∙</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m:t>
              </m:r>
              <m:r>
                <w:rPr>
                  <w:rFonts w:ascii="Cambria Math" w:eastAsiaTheme="minorEastAsia" w:hAnsi="Cambria Math"/>
                </w:rPr>
                <m:t>Pre</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-Spe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m:t>
              </m:r>
              <m:r>
                <w:rPr>
                  <w:rFonts w:ascii="Cambria Math" w:eastAsiaTheme="minorEastAsia" w:hAnsi="Cambria Math"/>
                </w:rPr>
                <m:t>Pre</m:t>
              </m:r>
            </m:e>
          </m:d>
          <m:r>
            <w:rPr>
              <w:rFonts w:ascii="Cambria Math" w:eastAsiaTheme="minorEastAsia" w:hAnsi="Cambria Math"/>
            </w:rPr>
            <m:t>∙N</m:t>
          </m:r>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m:t>
              </m:r>
              <m:r>
                <w:rPr>
                  <w:rFonts w:ascii="Cambria Math" w:eastAsiaTheme="minorEastAsia" w:hAnsi="Cambria Math"/>
                </w:rPr>
                <m:t>Pre</m:t>
              </m:r>
            </m:e>
          </m:d>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Spe+</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-Spe</m:t>
                  </m:r>
                </m:e>
              </m:d>
            </m:e>
          </m:d>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m:t>
              </m:r>
              <m:r>
                <w:rPr>
                  <w:rFonts w:ascii="Cambria Math" w:eastAsiaTheme="minorEastAsia" w:hAnsi="Cambria Math"/>
                </w:rPr>
                <m:t>Pre</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Spe+1</m:t>
              </m:r>
              <m:r>
                <m:rPr>
                  <m:sty m:val="p"/>
                </m:rPr>
                <w:rPr>
                  <w:rFonts w:ascii="Cambria Math" w:hAnsi="Cambria Math"/>
                </w:rPr>
                <m:t>-Spe</m:t>
              </m:r>
            </m:e>
          </m:d>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rPr>
                <m:t>-</m:t>
              </m:r>
              <m:r>
                <w:rPr>
                  <w:rFonts w:ascii="Cambria Math" w:eastAsiaTheme="minorEastAsia" w:hAnsi="Cambria Math"/>
                </w:rPr>
                <m:t>Pre</m:t>
              </m:r>
            </m:e>
          </m:d>
          <m:r>
            <w:rPr>
              <w:rFonts w:ascii="Cambria Math" w:eastAsiaTheme="minorEastAsia" w:hAnsi="Cambria Math"/>
            </w:rPr>
            <m:t>∙N</m:t>
          </m:r>
        </m:oMath>
      </m:oMathPara>
    </w:p>
    <w:p w14:paraId="243EF237" w14:textId="68339A8B" w:rsidR="0025103D" w:rsidRPr="006D5E14" w:rsidRDefault="00015C92" w:rsidP="0025103D">
      <w:pPr>
        <w:rPr>
          <w:rFonts w:eastAsiaTheme="minorEastAsia"/>
        </w:rPr>
      </w:pPr>
      <m:oMathPara>
        <m:oMath>
          <m:r>
            <m:rPr>
              <m:sty m:val="p"/>
            </m:rPr>
            <w:rPr>
              <w:rFonts w:ascii="Cambria Math" w:hAnsi="Cambria Math"/>
            </w:rPr>
            <m:t>TN+FN</m:t>
          </m:r>
          <m:r>
            <m:rPr>
              <m:sty m:val="p"/>
              <m:aln/>
            </m:rP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∙Pre∙N+</m:t>
          </m:r>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r>
            <m:rPr>
              <m:sty m:val="p"/>
            </m:rPr>
            <w:rPr>
              <w:rFonts w:ascii="Cambria Math" w:eastAsiaTheme="minorEastAsia" w:hAnsi="Cambria Math"/>
            </w:rPr>
            <m:t>∙N</m:t>
          </m:r>
          <m:r>
            <m:rPr>
              <m:sty m:val="p"/>
            </m:rPr>
            <w:rPr>
              <w:rFonts w:ascii="Cambria Math" w:eastAsiaTheme="minorEastAsia" w:hAnsi="Cambria Math"/>
            </w:rPr>
            <w:br/>
          </m:r>
        </m:oMath>
        <m:oMath>
          <m:r>
            <m:rPr>
              <m:sty m:val="p"/>
              <m:aln/>
            </m:rPr>
            <w:rPr>
              <w:rFonts w:ascii="Cambria Math" w:eastAsiaTheme="minorEastAsia" w:hAnsi="Cambria Math"/>
            </w:rPr>
            <m:t>=N∙</m:t>
          </m:r>
          <m:d>
            <m:dPr>
              <m:begChr m:val="["/>
              <m:endChr m:val="]"/>
              <m:shp m:val="match"/>
              <m:ctrlPr>
                <w:rPr>
                  <w:rFonts w:ascii="Cambria Math" w:eastAsiaTheme="minorEastAsia" w:hAnsi="Cambria Math"/>
                </w:rPr>
              </m:ctrlPr>
            </m:dPr>
            <m:e>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∙Pre+</m:t>
              </m:r>
              <m:r>
                <m:rPr>
                  <m:sty m:val="p"/>
                </m:rPr>
                <w:rPr>
                  <w:rFonts w:ascii="Cambria Math" w:hAnsi="Cambria Math"/>
                </w:rPr>
                <m:t>Spe∙</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e>
          </m:d>
          <m:r>
            <m:rPr>
              <m:sty m:val="p"/>
            </m:rPr>
            <w:rPr>
              <w:rFonts w:ascii="Cambria Math" w:hAnsi="Cambria Math"/>
            </w:rPr>
            <w:br/>
          </m:r>
        </m:oMath>
        <m:oMath>
          <m:r>
            <m:rPr>
              <m:sty m:val="p"/>
              <m:aln/>
            </m:rPr>
            <w:rPr>
              <w:rFonts w:ascii="Cambria Math" w:hAnsi="Cambria Math"/>
            </w:rPr>
            <m:t xml:space="preserve">= </m:t>
          </m:r>
          <m:d>
            <m:dPr>
              <m:ctrlPr>
                <w:rPr>
                  <w:rFonts w:ascii="Cambria Math" w:hAnsi="Cambria Math"/>
                </w:rPr>
              </m:ctrlPr>
            </m:dPr>
            <m:e>
              <m:r>
                <m:rPr>
                  <m:sty m:val="p"/>
                </m:rPr>
                <w:rPr>
                  <w:rFonts w:ascii="Cambria Math" w:hAnsi="Cambria Math"/>
                </w:rPr>
                <m:t>1-Pre</m:t>
              </m:r>
              <m:ctrlPr>
                <w:rPr>
                  <w:rFonts w:ascii="Cambria Math" w:eastAsiaTheme="minorEastAsia" w:hAnsi="Cambria Math"/>
                </w:rPr>
              </m:ctrlPr>
            </m:e>
          </m:d>
          <m:r>
            <m:rPr>
              <m:sty m:val="p"/>
            </m:rPr>
            <w:rPr>
              <w:rFonts w:ascii="Cambria Math" w:eastAsiaTheme="minorEastAsia" w:hAnsi="Cambria Math"/>
            </w:rPr>
            <m:t>∙N∙</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m:t>
                  </m:r>
                </m:num>
                <m:den>
                  <m:d>
                    <m:dPr>
                      <m:ctrlPr>
                        <w:rPr>
                          <w:rFonts w:ascii="Cambria Math" w:eastAsiaTheme="minorEastAsia" w:hAnsi="Cambria Math"/>
                        </w:rPr>
                      </m:ctrlPr>
                    </m:dPr>
                    <m:e>
                      <m:r>
                        <m:rPr>
                          <m:sty m:val="p"/>
                        </m:rPr>
                        <w:rPr>
                          <w:rFonts w:ascii="Cambria Math" w:eastAsiaTheme="minorEastAsia" w:hAnsi="Cambria Math"/>
                        </w:rPr>
                        <m:t>1-Pre</m:t>
                      </m:r>
                    </m:e>
                  </m:d>
                </m:den>
              </m:f>
            </m:e>
          </m:d>
        </m:oMath>
      </m:oMathPara>
    </w:p>
    <w:p w14:paraId="4EEE3ADF" w14:textId="77777777" w:rsidR="006D5E14" w:rsidRPr="00031A42" w:rsidRDefault="006D5E14" w:rsidP="006D5E14">
      <w:pPr>
        <w:jc w:val="center"/>
        <w:rPr>
          <w:rFonts w:eastAsiaTheme="minorEastAsia"/>
        </w:rPr>
      </w:pPr>
    </w:p>
    <w:p w14:paraId="34FFFBA1" w14:textId="77777777" w:rsidR="006D5E14" w:rsidRPr="006D5E14" w:rsidRDefault="00015C92" w:rsidP="0025103D">
      <w:pPr>
        <w:rPr>
          <w:rFonts w:eastAsiaTheme="minorEastAsia"/>
        </w:rPr>
      </w:pPr>
      <m:oMathPara>
        <m:oMath>
          <m:r>
            <m:rPr>
              <m:sty m:val="p"/>
            </m:rPr>
            <w:rPr>
              <w:rFonts w:ascii="Cambria Math" w:eastAsiaTheme="minorEastAsia" w:hAnsi="Cambria Math"/>
            </w:rPr>
            <m:t>B</m:t>
          </m:r>
          <m:r>
            <m:rPr>
              <m:sty m:val="p"/>
              <m:aln/>
            </m:rPr>
            <w:rPr>
              <w:rFonts w:ascii="Cambria Math" w:eastAsiaTheme="minorEastAsia" w:hAnsi="Cambria Math"/>
            </w:rPr>
            <m:t>=</m:t>
          </m:r>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TP+FN</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TN+FN</m:t>
              </m:r>
            </m:e>
          </m:d>
          <m:r>
            <m:rPr>
              <m:sty m:val="p"/>
            </m:rPr>
            <w:rPr>
              <w:rFonts w:ascii="Cambria Math" w:hAnsi="Cambria Math"/>
            </w:rPr>
            <w:br/>
          </m:r>
        </m:oMath>
        <m:oMath>
          <m:r>
            <m:rPr>
              <m:sty m:val="p"/>
              <m:aln/>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Pre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1-Pre</m:t>
                  </m:r>
                </m:e>
              </m:d>
            </m:e>
            <m:sup>
              <m:r>
                <m:rPr>
                  <m:sty m:val="p"/>
                </m:rPr>
                <w:rPr>
                  <w:rFonts w:ascii="Cambria Math" w:hAnsi="Cambria Math"/>
                </w:rPr>
                <m:t>2</m:t>
              </m:r>
            </m:sup>
          </m:sSup>
          <m:r>
            <m:rPr>
              <m:sty m:val="p"/>
            </m:rPr>
            <w:rPr>
              <w:rFonts w:ascii="Cambria Math" w:hAnsi="Cambria Math"/>
            </w:rPr>
            <m:t>∙</m:t>
          </m:r>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1-Pre</m:t>
                      </m:r>
                    </m:e>
                  </m:d>
                </m:num>
                <m:den>
                  <m:r>
                    <m:rPr>
                      <m:sty m:val="p"/>
                    </m:rPr>
                    <w:rPr>
                      <w:rFonts w:ascii="Cambria Math" w:hAnsi="Cambria Math"/>
                    </w:rPr>
                    <m:t>Pre</m:t>
                  </m:r>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m:t>
                  </m:r>
                </m:num>
                <m:den>
                  <m:d>
                    <m:dPr>
                      <m:ctrlPr>
                        <w:rPr>
                          <w:rFonts w:ascii="Cambria Math" w:eastAsiaTheme="minorEastAsia" w:hAnsi="Cambria Math"/>
                        </w:rPr>
                      </m:ctrlPr>
                    </m:dPr>
                    <m:e>
                      <m:r>
                        <m:rPr>
                          <m:sty m:val="p"/>
                        </m:rPr>
                        <w:rPr>
                          <w:rFonts w:ascii="Cambria Math" w:eastAsiaTheme="minorEastAsia" w:hAnsi="Cambria Math"/>
                        </w:rPr>
                        <m:t>1-Pre</m:t>
                      </m:r>
                    </m:e>
                  </m:d>
                </m:den>
              </m:f>
            </m:e>
          </m:d>
          <m:r>
            <m:rPr>
              <m:sty m:val="p"/>
            </m:rPr>
            <w:rPr>
              <w:rFonts w:ascii="Cambria Math" w:eastAsiaTheme="minorEastAsia" w:hAnsi="Cambria Math"/>
            </w:rPr>
            <w:br/>
          </m:r>
        </m:oMath>
        <m:oMath>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rPr>
                <m:t>B</m:t>
              </m:r>
            </m:e>
          </m:rad>
          <m:r>
            <m:rPr>
              <m:sty m:val="p"/>
              <m:aln/>
            </m:rPr>
            <w:rPr>
              <w:rFonts w:ascii="Cambria Math" w:eastAsiaTheme="minorEastAsia" w:hAnsi="Cambria Math" w:cs="Times New Roman"/>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∙Pre∙</m:t>
          </m:r>
          <m:d>
            <m:dPr>
              <m:ctrlPr>
                <w:rPr>
                  <w:rFonts w:ascii="Cambria Math" w:hAnsi="Cambria Math"/>
                </w:rPr>
              </m:ctrlPr>
            </m:dPr>
            <m:e>
              <m:r>
                <m:rPr>
                  <m:sty m:val="p"/>
                </m:rPr>
                <w:rPr>
                  <w:rFonts w:ascii="Cambria Math" w:hAnsi="Cambria Math"/>
                </w:rPr>
                <m:t>1-Pre</m:t>
              </m:r>
            </m:e>
          </m:d>
          <m:r>
            <m:rPr>
              <m:sty m:val="p"/>
            </m:rPr>
            <w:rPr>
              <w:rFonts w:ascii="Cambria Math" w:hAnsi="Cambria Math"/>
            </w:rPr>
            <m:t>∙</m:t>
          </m:r>
          <m:rad>
            <m:radPr>
              <m:degHide m:val="1"/>
              <m:ctrlPr>
                <w:rPr>
                  <w:rFonts w:ascii="Cambria Math" w:hAnsi="Cambria Math"/>
                </w:rPr>
              </m:ctrlPr>
            </m:radPr>
            <m:deg/>
            <m:e>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1-Pre</m:t>
                          </m:r>
                        </m:e>
                      </m:d>
                    </m:num>
                    <m:den>
                      <m:r>
                        <m:rPr>
                          <m:sty m:val="p"/>
                        </m:rPr>
                        <w:rPr>
                          <w:rFonts w:ascii="Cambria Math" w:hAnsi="Cambria Math"/>
                        </w:rPr>
                        <m:t>Pre</m:t>
                      </m:r>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m:t>
                      </m:r>
                    </m:num>
                    <m:den>
                      <m:d>
                        <m:dPr>
                          <m:ctrlPr>
                            <w:rPr>
                              <w:rFonts w:ascii="Cambria Math" w:eastAsiaTheme="minorEastAsia" w:hAnsi="Cambria Math"/>
                            </w:rPr>
                          </m:ctrlPr>
                        </m:dPr>
                        <m:e>
                          <m:r>
                            <m:rPr>
                              <m:sty m:val="p"/>
                            </m:rPr>
                            <w:rPr>
                              <w:rFonts w:ascii="Cambria Math" w:eastAsiaTheme="minorEastAsia" w:hAnsi="Cambria Math"/>
                            </w:rPr>
                            <m:t>1-Pre</m:t>
                          </m:r>
                        </m:e>
                      </m:d>
                    </m:den>
                  </m:f>
                </m:e>
              </m:d>
            </m:e>
          </m:rad>
        </m:oMath>
      </m:oMathPara>
    </w:p>
    <w:p w14:paraId="50C1A647" w14:textId="77777777" w:rsidR="006D5E14" w:rsidRPr="006D5E14" w:rsidRDefault="006D5E14" w:rsidP="006D5E14">
      <w:pPr>
        <w:jc w:val="center"/>
        <w:rPr>
          <w:rFonts w:eastAsiaTheme="minorEastAsia"/>
        </w:rPr>
      </w:pPr>
    </w:p>
    <w:p w14:paraId="519519E8" w14:textId="2201548B" w:rsidR="006A3AFA" w:rsidRPr="00BD3365" w:rsidRDefault="00000000" w:rsidP="0025103D">
      <w:pPr>
        <w:rPr>
          <w:rFonts w:eastAsiaTheme="minorEastAsia"/>
        </w:rPr>
      </w:pPr>
      <m:oMathPara>
        <m:oMath>
          <m:sSup>
            <m:sSupPr>
              <m:ctrlPr>
                <w:rPr>
                  <w:rFonts w:ascii="Cambria Math" w:hAnsi="Cambria Math"/>
                  <w:iCs/>
                </w:rPr>
              </m:ctrlPr>
            </m:sSupPr>
            <m:e>
              <m:r>
                <m:rPr>
                  <m:sty m:val="p"/>
                </m:rPr>
                <w:rPr>
                  <w:rFonts w:ascii="Cambria Math" w:hAnsi="Cambria Math"/>
                </w:rPr>
                <m:t>MCC</m:t>
              </m:r>
            </m:e>
            <m:sup>
              <m:r>
                <m:rPr>
                  <m:sty m:val="p"/>
                </m:rPr>
                <w:rPr>
                  <w:rFonts w:ascii="Cambria Math" w:hAnsi="Cambria Math"/>
                </w:rPr>
                <m:t>Pre</m:t>
              </m:r>
            </m:sup>
          </m:sSup>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ad>
                <m:radPr>
                  <m:degHide m:val="1"/>
                  <m:ctrlPr>
                    <w:rPr>
                      <w:rFonts w:ascii="Cambria Math" w:hAnsi="Cambria Math"/>
                    </w:rPr>
                  </m:ctrlPr>
                </m:radPr>
                <m:deg/>
                <m:e>
                  <m:r>
                    <m:rPr>
                      <m:sty m:val="p"/>
                    </m:rPr>
                    <w:rPr>
                      <w:rFonts w:ascii="Cambria Math" w:hAnsi="Cambria Math"/>
                    </w:rPr>
                    <m:t>B</m:t>
                  </m:r>
                </m:e>
              </m:rad>
            </m:den>
          </m:f>
          <m:r>
            <m:rPr>
              <m:sty m:val="p"/>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1-Pre</m:t>
                              </m:r>
                            </m:e>
                          </m:d>
                        </m:num>
                        <m:den>
                          <m:r>
                            <m:rPr>
                              <m:sty m:val="p"/>
                            </m:rPr>
                            <w:rPr>
                              <w:rFonts w:ascii="Cambria Math" w:hAnsi="Cambria Math"/>
                            </w:rPr>
                            <m:t>Pre</m:t>
                          </m:r>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m:t>
                          </m:r>
                        </m:num>
                        <m:den>
                          <m:d>
                            <m:dPr>
                              <m:ctrlPr>
                                <w:rPr>
                                  <w:rFonts w:ascii="Cambria Math" w:eastAsiaTheme="minorEastAsia" w:hAnsi="Cambria Math"/>
                                </w:rPr>
                              </m:ctrlPr>
                            </m:dPr>
                            <m:e>
                              <m:r>
                                <m:rPr>
                                  <m:sty m:val="p"/>
                                </m:rPr>
                                <w:rPr>
                                  <w:rFonts w:ascii="Cambria Math" w:eastAsiaTheme="minorEastAsia" w:hAnsi="Cambria Math"/>
                                </w:rPr>
                                <m:t>1-Pre</m:t>
                              </m:r>
                            </m:e>
                          </m:d>
                        </m:den>
                      </m:f>
                    </m:e>
                  </m:d>
                </m:e>
              </m:rad>
            </m:den>
          </m:f>
        </m:oMath>
      </m:oMathPara>
    </w:p>
    <w:p w14:paraId="5694C9DB" w14:textId="0292E9D1" w:rsidR="00716777" w:rsidRDefault="00000000" w:rsidP="00716777">
      <w:pPr>
        <w:keepNext/>
      </w:pPr>
      <m:oMathPara>
        <m:oMath>
          <m:sSup>
            <m:sSupPr>
              <m:ctrlPr>
                <w:rPr>
                  <w:rFonts w:ascii="Cambria Math" w:hAnsi="Cambria Math"/>
                  <w:b/>
                  <w:bCs/>
                  <w:iCs/>
                </w:rPr>
              </m:ctrlPr>
            </m:sSupPr>
            <m:e>
              <m:r>
                <m:rPr>
                  <m:sty m:val="b"/>
                </m:rPr>
                <w:rPr>
                  <w:rFonts w:ascii="Cambria Math" w:hAnsi="Cambria Math"/>
                </w:rPr>
                <m:t>MCC</m:t>
              </m:r>
            </m:e>
            <m:sup>
              <m:r>
                <m:rPr>
                  <m:sty m:val="b"/>
                </m:rPr>
                <w:rPr>
                  <w:rFonts w:ascii="Cambria Math" w:hAnsi="Cambria Math"/>
                </w:rPr>
                <m:t>Pre</m:t>
              </m:r>
            </m:sup>
          </m:sSup>
          <m:r>
            <m:rPr>
              <m:sty m:val="b"/>
            </m:rPr>
            <w:rPr>
              <w:rFonts w:ascii="Cambria Math" w:hAnsi="Cambria Math"/>
            </w:rPr>
            <m:t>=</m:t>
          </m:r>
          <m:f>
            <m:fPr>
              <m:ctrlPr>
                <w:rPr>
                  <w:rFonts w:ascii="Cambria Math" w:hAnsi="Cambria Math"/>
                  <w:b/>
                  <w:bCs/>
                </w:rPr>
              </m:ctrlPr>
            </m:fPr>
            <m:num>
              <m:r>
                <m:rPr>
                  <m:sty m:val="b"/>
                </m:rPr>
                <w:rPr>
                  <w:rFonts w:ascii="Cambria Math" w:hAnsi="Cambria Math"/>
                </w:rPr>
                <m:t>Sen+Spe-1</m:t>
              </m:r>
            </m:num>
            <m:den>
              <m:rad>
                <m:radPr>
                  <m:degHide m:val="1"/>
                  <m:ctrlPr>
                    <w:rPr>
                      <w:rFonts w:ascii="Cambria Math" w:hAnsi="Cambria Math"/>
                      <w:b/>
                      <w:bCs/>
                    </w:rPr>
                  </m:ctrlPr>
                </m:radPr>
                <m:deg/>
                <m:e>
                  <m:d>
                    <m:dPr>
                      <m:begChr m:val="["/>
                      <m:endChr m:val="]"/>
                      <m:shp m:val="match"/>
                      <m:ctrlPr>
                        <w:rPr>
                          <w:rFonts w:ascii="Cambria Math" w:hAnsi="Cambria Math"/>
                          <w:b/>
                          <w:bCs/>
                        </w:rPr>
                      </m:ctrlPr>
                    </m:dPr>
                    <m:e>
                      <m:r>
                        <m:rPr>
                          <m:sty m:val="b"/>
                        </m:rPr>
                        <w:rPr>
                          <w:rFonts w:ascii="Cambria Math" w:eastAsiaTheme="minorEastAsia" w:hAnsi="Cambria Math"/>
                        </w:rPr>
                        <m:t>Sen+</m:t>
                      </m:r>
                      <m:d>
                        <m:dPr>
                          <m:ctrlPr>
                            <w:rPr>
                              <w:rFonts w:ascii="Cambria Math" w:hAnsi="Cambria Math"/>
                              <w:b/>
                              <w:bCs/>
                            </w:rPr>
                          </m:ctrlPr>
                        </m:dPr>
                        <m:e>
                          <m:r>
                            <m:rPr>
                              <m:sty m:val="b"/>
                            </m:rPr>
                            <w:rPr>
                              <w:rFonts w:ascii="Cambria Math" w:hAnsi="Cambria Math"/>
                            </w:rPr>
                            <m:t>1-Spe</m:t>
                          </m:r>
                        </m:e>
                      </m:d>
                      <m:r>
                        <m:rPr>
                          <m:sty m:val="b"/>
                        </m:rPr>
                        <w:rPr>
                          <w:rFonts w:ascii="Cambria Math" w:hAnsi="Cambria Math"/>
                        </w:rPr>
                        <m:t>∙</m:t>
                      </m:r>
                      <m:f>
                        <m:fPr>
                          <m:ctrlPr>
                            <w:rPr>
                              <w:rFonts w:ascii="Cambria Math" w:hAnsi="Cambria Math"/>
                              <w:b/>
                              <w:bCs/>
                            </w:rPr>
                          </m:ctrlPr>
                        </m:fPr>
                        <m:num>
                          <m:d>
                            <m:dPr>
                              <m:ctrlPr>
                                <w:rPr>
                                  <w:rFonts w:ascii="Cambria Math" w:hAnsi="Cambria Math"/>
                                  <w:b/>
                                  <w:bCs/>
                                </w:rPr>
                              </m:ctrlPr>
                            </m:dPr>
                            <m:e>
                              <m:r>
                                <m:rPr>
                                  <m:sty m:val="b"/>
                                </m:rPr>
                                <w:rPr>
                                  <w:rFonts w:ascii="Cambria Math" w:hAnsi="Cambria Math"/>
                                </w:rPr>
                                <m:t>1-Pre</m:t>
                              </m:r>
                            </m:e>
                          </m:d>
                        </m:num>
                        <m:den>
                          <m:r>
                            <m:rPr>
                              <m:sty m:val="b"/>
                            </m:rPr>
                            <w:rPr>
                              <w:rFonts w:ascii="Cambria Math" w:hAnsi="Cambria Math"/>
                            </w:rPr>
                            <m:t>Pre</m:t>
                          </m:r>
                        </m:den>
                      </m:f>
                    </m:e>
                  </m:d>
                  <m:r>
                    <m:rPr>
                      <m:sty m:val="b"/>
                    </m:rPr>
                    <w:rPr>
                      <w:rFonts w:ascii="Cambria Math" w:hAnsi="Cambria Math"/>
                    </w:rPr>
                    <m:t>∙</m:t>
                  </m:r>
                  <m:d>
                    <m:dPr>
                      <m:begChr m:val="["/>
                      <m:endChr m:val="]"/>
                      <m:shp m:val="match"/>
                      <m:ctrlPr>
                        <w:rPr>
                          <w:rFonts w:ascii="Cambria Math" w:eastAsiaTheme="minorEastAsia" w:hAnsi="Cambria Math"/>
                          <w:b/>
                          <w:bCs/>
                        </w:rPr>
                      </m:ctrlPr>
                    </m:dPr>
                    <m:e>
                      <m:r>
                        <m:rPr>
                          <m:sty m:val="b"/>
                        </m:rPr>
                        <w:rPr>
                          <w:rFonts w:ascii="Cambria Math" w:eastAsiaTheme="minorEastAsia" w:hAnsi="Cambria Math"/>
                        </w:rPr>
                        <m:t>Spe+</m:t>
                      </m:r>
                      <m:d>
                        <m:dPr>
                          <m:ctrlPr>
                            <w:rPr>
                              <w:rFonts w:ascii="Cambria Math" w:eastAsiaTheme="minorEastAsia" w:hAnsi="Cambria Math"/>
                              <w:b/>
                              <w:bCs/>
                            </w:rPr>
                          </m:ctrlPr>
                        </m:dPr>
                        <m:e>
                          <m:r>
                            <m:rPr>
                              <m:sty m:val="b"/>
                            </m:rPr>
                            <w:rPr>
                              <w:rFonts w:ascii="Cambria Math" w:eastAsiaTheme="minorEastAsia" w:hAnsi="Cambria Math"/>
                            </w:rPr>
                            <m:t>1-Sen</m:t>
                          </m:r>
                        </m:e>
                      </m:d>
                      <m:r>
                        <m:rPr>
                          <m:sty m:val="b"/>
                        </m:rPr>
                        <w:rPr>
                          <w:rFonts w:ascii="Cambria Math" w:eastAsiaTheme="minorEastAsia" w:hAnsi="Cambria Math"/>
                        </w:rPr>
                        <m:t>∙</m:t>
                      </m:r>
                      <m:f>
                        <m:fPr>
                          <m:ctrlPr>
                            <w:rPr>
                              <w:rFonts w:ascii="Cambria Math" w:eastAsiaTheme="minorEastAsia" w:hAnsi="Cambria Math"/>
                              <w:b/>
                              <w:bCs/>
                            </w:rPr>
                          </m:ctrlPr>
                        </m:fPr>
                        <m:num>
                          <m:r>
                            <m:rPr>
                              <m:sty m:val="b"/>
                            </m:rPr>
                            <w:rPr>
                              <w:rFonts w:ascii="Cambria Math" w:eastAsiaTheme="minorEastAsia" w:hAnsi="Cambria Math"/>
                            </w:rPr>
                            <m:t>Pre</m:t>
                          </m:r>
                        </m:num>
                        <m:den>
                          <m:d>
                            <m:dPr>
                              <m:ctrlPr>
                                <w:rPr>
                                  <w:rFonts w:ascii="Cambria Math" w:eastAsiaTheme="minorEastAsia" w:hAnsi="Cambria Math"/>
                                  <w:b/>
                                  <w:bCs/>
                                </w:rPr>
                              </m:ctrlPr>
                            </m:dPr>
                            <m:e>
                              <m:r>
                                <m:rPr>
                                  <m:sty m:val="b"/>
                                </m:rPr>
                                <w:rPr>
                                  <w:rFonts w:ascii="Cambria Math" w:eastAsiaTheme="minorEastAsia" w:hAnsi="Cambria Math"/>
                                </w:rPr>
                                <m:t>1-Pre</m:t>
                              </m:r>
                            </m:e>
                          </m:d>
                        </m:den>
                      </m:f>
                    </m:e>
                  </m:d>
                </m:e>
              </m:rad>
            </m:den>
          </m:f>
        </m:oMath>
      </m:oMathPara>
    </w:p>
    <w:p w14:paraId="4F6DB32A" w14:textId="2F018423" w:rsidR="00BD3365" w:rsidRPr="00921684" w:rsidRDefault="00015C92" w:rsidP="00716777">
      <w:pPr>
        <w:pStyle w:val="Caption"/>
        <w:rPr>
          <w:rFonts w:eastAsiaTheme="minorEastAsia"/>
          <w:b w:val="0"/>
          <w:bCs/>
        </w:rPr>
      </w:pPr>
      <w:bookmarkStart w:id="9" w:name="_Toc152235011"/>
      <w:r>
        <w:t xml:space="preserve">Equation </w:t>
      </w:r>
      <w:fldSimple w:instr=" SEQ Equation \* ARABIC ">
        <w:r w:rsidR="0084763B">
          <w:rPr>
            <w:noProof/>
          </w:rPr>
          <w:t>7</w:t>
        </w:r>
      </w:fldSimple>
      <w:r w:rsidR="00921684">
        <w:t xml:space="preserve">. </w:t>
      </w:r>
      <w:bookmarkEnd w:id="9"/>
      <w:r w:rsidR="00921684">
        <w:rPr>
          <w:b w:val="0"/>
          <w:bCs/>
        </w:rPr>
        <w:t>Matthews’ correlation coefficient.</w:t>
      </w:r>
    </w:p>
    <w:p w14:paraId="6C848BA6" w14:textId="0FB0CCD7" w:rsidR="00B54120" w:rsidRPr="00031A42" w:rsidRDefault="00015C92" w:rsidP="00B54120">
      <w:pPr>
        <w:pStyle w:val="Heading2"/>
        <w:rPr>
          <w:rFonts w:eastAsiaTheme="minorEastAsia"/>
        </w:rPr>
      </w:pPr>
      <w:r>
        <w:t>Nonlinear</w:t>
      </w:r>
      <w:r w:rsidRPr="00031A42">
        <w:t xml:space="preserve"> relationship between Matthews’ correlation coefficient and prevalence</w:t>
      </w:r>
    </w:p>
    <w:p w14:paraId="62F2F0C4" w14:textId="77777777" w:rsidR="00F907D1" w:rsidRDefault="00015C92" w:rsidP="00F907D1">
      <w:pPr>
        <w:keepNext/>
        <w:jc w:val="center"/>
      </w:pPr>
      <w:r>
        <w:rPr>
          <w:rFonts w:eastAsiaTheme="minorEastAsia"/>
          <w:noProof/>
        </w:rPr>
        <w:drawing>
          <wp:inline distT="0" distB="0" distL="0" distR="0" wp14:anchorId="4978EC85" wp14:editId="409625BE">
            <wp:extent cx="3600000" cy="3414413"/>
            <wp:effectExtent l="0" t="0" r="635" b="0"/>
            <wp:docPr id="1884334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34076"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600000" cy="3414413"/>
                    </a:xfrm>
                    <a:prstGeom prst="rect">
                      <a:avLst/>
                    </a:prstGeom>
                    <a:noFill/>
                  </pic:spPr>
                </pic:pic>
              </a:graphicData>
            </a:graphic>
          </wp:inline>
        </w:drawing>
      </w:r>
    </w:p>
    <w:p w14:paraId="377FB641" w14:textId="25B771AE" w:rsidR="00FC70F0" w:rsidRPr="00031A42" w:rsidRDefault="00015C92" w:rsidP="00F907D1">
      <w:pPr>
        <w:pStyle w:val="Caption"/>
        <w:rPr>
          <w:rFonts w:eastAsiaTheme="minorEastAsia"/>
        </w:rPr>
      </w:pPr>
      <w:r>
        <w:t xml:space="preserve">Figure </w:t>
      </w:r>
      <w:fldSimple w:instr=" SEQ Figure \* ARABIC ">
        <w:r w:rsidR="00430BF9">
          <w:rPr>
            <w:noProof/>
          </w:rPr>
          <w:t>5</w:t>
        </w:r>
      </w:fldSimple>
      <w:r w:rsidR="00C90056">
        <w:t xml:space="preserve">. </w:t>
      </w:r>
      <w:r w:rsidRPr="002A2BFF">
        <w:rPr>
          <w:b w:val="0"/>
          <w:bCs/>
        </w:rPr>
        <w:t>Matthews’ correlation coefficient versus test set prevalence for values of sensitivity and specificity of 0.71 and 0.89</w:t>
      </w:r>
      <w:r>
        <w:rPr>
          <w:b w:val="0"/>
          <w:bCs/>
        </w:rPr>
        <w:t>,</w:t>
      </w:r>
      <w:r w:rsidRPr="002A2BFF">
        <w:rPr>
          <w:b w:val="0"/>
          <w:bCs/>
        </w:rPr>
        <w:t xml:space="preserve"> respectively. The dot marks the balanced Matthews’ correlation coefficient.</w:t>
      </w:r>
    </w:p>
    <w:p w14:paraId="57BC5376" w14:textId="3CDA64CA" w:rsidR="00B54120" w:rsidRPr="00031A42" w:rsidRDefault="00015C92" w:rsidP="00B54120">
      <w:pPr>
        <w:pStyle w:val="Heading2"/>
        <w:rPr>
          <w:rFonts w:eastAsiaTheme="minorEastAsia"/>
        </w:rPr>
      </w:pPr>
      <w:bookmarkStart w:id="10" w:name="_Hlk147235253"/>
      <w:r w:rsidRPr="00031A42">
        <w:rPr>
          <w:rFonts w:eastAsiaTheme="minorEastAsia"/>
        </w:rPr>
        <w:t>Derivation of balanced Matthews’ correlation coefficient</w:t>
      </w:r>
      <w:bookmarkEnd w:id="10"/>
    </w:p>
    <w:p w14:paraId="72781F49" w14:textId="01B217CE" w:rsidR="00FC70F0" w:rsidRPr="00A10EA2" w:rsidRDefault="00000000" w:rsidP="0025103D">
      <w:pPr>
        <w:rPr>
          <w:rFonts w:eastAsiaTheme="minorEastAsia"/>
        </w:rPr>
      </w:pPr>
      <m:oMathPara>
        <m:oMath>
          <m:sSup>
            <m:sSupPr>
              <m:ctrlPr>
                <w:rPr>
                  <w:rFonts w:ascii="Cambria Math" w:hAnsi="Cambria Math"/>
                </w:rPr>
              </m:ctrlPr>
            </m:sSupPr>
            <m:e>
              <m:r>
                <m:rPr>
                  <m:sty m:val="p"/>
                </m:rPr>
                <w:rPr>
                  <w:rFonts w:ascii="Cambria Math" w:hAnsi="Cambria Math"/>
                </w:rPr>
                <m:t>MCC</m:t>
              </m:r>
            </m:e>
            <m:sup>
              <m:r>
                <m:rPr>
                  <m:sty m:val="p"/>
                </m:rPr>
                <w:rPr>
                  <w:rFonts w:ascii="Cambria Math" w:hAnsi="Cambria Math"/>
                </w:rPr>
                <m:t>0.5</m:t>
              </m:r>
            </m:sup>
          </m:sSup>
          <m:r>
            <m:rPr>
              <m:sty m:val="p"/>
              <m:aln/>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um>
                        <m:den>
                          <m:d>
                            <m:dPr>
                              <m:ctrlPr>
                                <w:rPr>
                                  <w:rFonts w:ascii="Cambria Math" w:eastAsiaTheme="minorEastAsia" w:hAnsi="Cambria Math"/>
                                </w:rPr>
                              </m:ctrlPr>
                            </m:dPr>
                            <m:e>
                              <m:r>
                                <m:rPr>
                                  <m:sty m:val="p"/>
                                </m:rPr>
                                <w:rPr>
                                  <w:rFonts w:ascii="Cambria Math" w:eastAsiaTheme="minorEastAsia" w:hAnsi="Cambria Math"/>
                                </w:rPr>
                                <m:t>1-</m:t>
                              </m:r>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e>
                          </m:d>
                        </m:den>
                      </m:f>
                    </m:e>
                  </m:d>
                </m:e>
              </m:ra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e>
                  </m:d>
                </m:e>
              </m:rad>
            </m:den>
          </m:f>
          <m:r>
            <m:rPr>
              <m:sty m:val="p"/>
            </m:rPr>
            <w:rPr>
              <w:rFonts w:ascii="Cambria Math" w:hAnsi="Cambria Math"/>
            </w:rPr>
            <w:br/>
          </m:r>
        </m:oMath>
        <m:oMath>
          <m:r>
            <m:rPr>
              <m:aln/>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Sen+1-Spe</m:t>
                      </m:r>
                    </m:e>
                  </m:d>
                  <m:r>
                    <m:rPr>
                      <m:sty m:val="p"/>
                    </m:rPr>
                    <w:rPr>
                      <w:rFonts w:ascii="Cambria Math" w:hAnsi="Cambria Math"/>
                    </w:rPr>
                    <m:t>∙</m:t>
                  </m:r>
                  <m:d>
                    <m:dPr>
                      <m:ctrlPr>
                        <w:rPr>
                          <w:rFonts w:ascii="Cambria Math" w:hAnsi="Cambria Math"/>
                        </w:rPr>
                      </m:ctrlPr>
                    </m:dPr>
                    <m:e>
                      <m:r>
                        <m:rPr>
                          <m:sty m:val="p"/>
                        </m:rPr>
                        <w:rPr>
                          <w:rFonts w:ascii="Cambria Math" w:hAnsi="Cambria Math"/>
                        </w:rPr>
                        <m:t xml:space="preserve">Spe+ 1-Sen </m:t>
                      </m:r>
                    </m:e>
                  </m:d>
                </m:e>
              </m:ra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r>
                    <m:rPr>
                      <m:sty m:val="p"/>
                    </m:rPr>
                    <w:rPr>
                      <w:rFonts w:ascii="Cambria Math" w:hAnsi="Cambria Math"/>
                    </w:rPr>
                    <m:t>2∙Spe∙Sen-</m:t>
                  </m:r>
                  <m:sSup>
                    <m:sSupPr>
                      <m:ctrlPr>
                        <w:rPr>
                          <w:rFonts w:ascii="Cambria Math" w:hAnsi="Cambria Math"/>
                        </w:rPr>
                      </m:ctrlPr>
                    </m:sSupPr>
                    <m:e>
                      <m:r>
                        <m:rPr>
                          <m:sty m:val="p"/>
                        </m:rPr>
                        <w:rPr>
                          <w:rFonts w:ascii="Cambria Math" w:hAnsi="Cambria Math"/>
                        </w:rPr>
                        <m:t>Spe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Sen</m:t>
                      </m:r>
                    </m:e>
                    <m:sup>
                      <m:r>
                        <m:rPr>
                          <m:sty m:val="p"/>
                        </m:rPr>
                        <w:rPr>
                          <w:rFonts w:ascii="Cambria Math" w:hAnsi="Cambria Math"/>
                        </w:rPr>
                        <m:t>2</m:t>
                      </m:r>
                    </m:sup>
                  </m:sSup>
                  <m:r>
                    <m:rPr>
                      <m:sty m:val="p"/>
                    </m:rPr>
                    <w:rPr>
                      <w:rFonts w:ascii="Cambria Math" w:hAnsi="Cambria Math"/>
                    </w:rPr>
                    <m:t>+1</m:t>
                  </m:r>
                </m:e>
              </m:ra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p>
                        <m:sSupPr>
                          <m:ctrlPr>
                            <w:rPr>
                              <w:rFonts w:ascii="Cambria Math" w:hAnsi="Cambria Math"/>
                            </w:rPr>
                          </m:ctrlPr>
                        </m:sSupPr>
                        <m:e>
                          <m:r>
                            <m:rPr>
                              <m:sty m:val="p"/>
                            </m:rPr>
                            <w:rPr>
                              <w:rFonts w:ascii="Cambria Math" w:hAnsi="Cambria Math"/>
                            </w:rPr>
                            <m:t>Spe</m:t>
                          </m:r>
                        </m:e>
                        <m:sup>
                          <m:r>
                            <m:rPr>
                              <m:sty m:val="p"/>
                            </m:rPr>
                            <w:rPr>
                              <w:rFonts w:ascii="Cambria Math" w:hAnsi="Cambria Math"/>
                            </w:rPr>
                            <m:t>2</m:t>
                          </m:r>
                        </m:sup>
                      </m:sSup>
                      <m:r>
                        <m:rPr>
                          <m:sty m:val="p"/>
                        </m:rPr>
                        <w:rPr>
                          <w:rFonts w:ascii="Cambria Math" w:hAnsi="Cambria Math"/>
                        </w:rPr>
                        <m:t>-2∙Spe∙Sen+</m:t>
                      </m:r>
                      <m:sSup>
                        <m:sSupPr>
                          <m:ctrlPr>
                            <w:rPr>
                              <w:rFonts w:ascii="Cambria Math" w:hAnsi="Cambria Math"/>
                            </w:rPr>
                          </m:ctrlPr>
                        </m:sSupPr>
                        <m:e>
                          <m:r>
                            <m:rPr>
                              <m:sty m:val="p"/>
                            </m:rPr>
                            <w:rPr>
                              <w:rFonts w:ascii="Cambria Math" w:hAnsi="Cambria Math"/>
                            </w:rPr>
                            <m:t>Sen</m:t>
                          </m:r>
                        </m:e>
                        <m:sup>
                          <m:r>
                            <m:rPr>
                              <m:sty m:val="p"/>
                            </m:rPr>
                            <w:rPr>
                              <w:rFonts w:ascii="Cambria Math" w:hAnsi="Cambria Math"/>
                            </w:rPr>
                            <m:t>2</m:t>
                          </m:r>
                        </m:sup>
                      </m:sSup>
                    </m:e>
                  </m:d>
                </m:e>
              </m:ra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Sen+Spe-1</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Sen-Spe</m:t>
                          </m:r>
                        </m:e>
                      </m:d>
                    </m:e>
                    <m:sup>
                      <m:r>
                        <m:rPr>
                          <m:sty m:val="p"/>
                        </m:rPr>
                        <w:rPr>
                          <w:rFonts w:ascii="Cambria Math" w:hAnsi="Cambria Math"/>
                        </w:rPr>
                        <m:t>2</m:t>
                      </m:r>
                    </m:sup>
                  </m:sSup>
                </m:e>
              </m:rad>
            </m:den>
          </m:f>
          <m:r>
            <m:rPr>
              <m:sty m:val="p"/>
            </m:rPr>
            <w:rPr>
              <w:rFonts w:ascii="Cambria Math" w:eastAsiaTheme="minorEastAsia" w:hAnsi="Cambria Math"/>
            </w:rPr>
            <m:t>=Bal. MCC</m:t>
          </m:r>
        </m:oMath>
      </m:oMathPara>
    </w:p>
    <w:p w14:paraId="7B742219" w14:textId="77777777" w:rsidR="002800EB" w:rsidRDefault="00015C92" w:rsidP="002800EB">
      <w:pPr>
        <w:keepNext/>
      </w:pPr>
      <m:oMathPara>
        <m:oMath>
          <m:r>
            <m:rPr>
              <m:sty m:val="b"/>
            </m:rPr>
            <w:rPr>
              <w:rFonts w:ascii="Cambria Math" w:eastAsiaTheme="minorEastAsia" w:hAnsi="Cambria Math"/>
            </w:rPr>
            <m:t>Bal. MCC=</m:t>
          </m:r>
          <m:f>
            <m:fPr>
              <m:ctrlPr>
                <w:rPr>
                  <w:rFonts w:ascii="Cambria Math" w:hAnsi="Cambria Math"/>
                  <w:b/>
                  <w:bCs/>
                </w:rPr>
              </m:ctrlPr>
            </m:fPr>
            <m:num>
              <m:r>
                <m:rPr>
                  <m:sty m:val="b"/>
                </m:rPr>
                <w:rPr>
                  <w:rFonts w:ascii="Cambria Math" w:hAnsi="Cambria Math"/>
                </w:rPr>
                <m:t>Sen+Spe-1</m:t>
              </m:r>
            </m:num>
            <m:den>
              <m:rad>
                <m:radPr>
                  <m:degHide m:val="1"/>
                  <m:ctrlPr>
                    <w:rPr>
                      <w:rFonts w:ascii="Cambria Math" w:hAnsi="Cambria Math"/>
                      <w:b/>
                      <w:bCs/>
                    </w:rPr>
                  </m:ctrlPr>
                </m:radPr>
                <m:deg/>
                <m:e>
                  <m:r>
                    <m:rPr>
                      <m:sty m:val="b"/>
                    </m:rPr>
                    <w:rPr>
                      <w:rFonts w:ascii="Cambria Math" w:hAnsi="Cambria Math"/>
                    </w:rPr>
                    <m:t>1-</m:t>
                  </m:r>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Sen-Spe</m:t>
                          </m:r>
                        </m:e>
                      </m:d>
                    </m:e>
                    <m:sup>
                      <m:r>
                        <m:rPr>
                          <m:sty m:val="b"/>
                        </m:rPr>
                        <w:rPr>
                          <w:rFonts w:ascii="Cambria Math" w:hAnsi="Cambria Math"/>
                        </w:rPr>
                        <m:t>2</m:t>
                      </m:r>
                    </m:sup>
                  </m:sSup>
                </m:e>
              </m:rad>
            </m:den>
          </m:f>
        </m:oMath>
      </m:oMathPara>
    </w:p>
    <w:p w14:paraId="0BB9FE0B" w14:textId="48F75891" w:rsidR="00A10EA2" w:rsidRPr="002800EB" w:rsidRDefault="00015C92" w:rsidP="002800EB">
      <w:pPr>
        <w:pStyle w:val="Caption"/>
        <w:rPr>
          <w:rFonts w:eastAsiaTheme="minorEastAsia"/>
          <w:b w:val="0"/>
          <w:bCs/>
        </w:rPr>
      </w:pPr>
      <w:bookmarkStart w:id="11" w:name="_Toc152235012"/>
      <w:r>
        <w:t xml:space="preserve">Equation </w:t>
      </w:r>
      <w:fldSimple w:instr=" SEQ Equation \* ARABIC ">
        <w:r w:rsidR="0084763B">
          <w:rPr>
            <w:noProof/>
          </w:rPr>
          <w:t>8</w:t>
        </w:r>
      </w:fldSimple>
      <w:r>
        <w:t xml:space="preserve">. </w:t>
      </w:r>
      <w:bookmarkEnd w:id="11"/>
      <w:r>
        <w:rPr>
          <w:b w:val="0"/>
          <w:bCs/>
        </w:rPr>
        <w:t>Balanced Matthews’ correlation coefficient.</w:t>
      </w:r>
    </w:p>
    <w:p w14:paraId="3C1CFA8B" w14:textId="0CAF03FD" w:rsidR="00223B73" w:rsidRPr="00031A42" w:rsidRDefault="00015C92" w:rsidP="00FC70F0">
      <w:pPr>
        <w:pStyle w:val="Heading1"/>
      </w:pPr>
      <w:r w:rsidRPr="00031A42">
        <w:t xml:space="preserve">Cohen’s </w:t>
      </w:r>
      <w:r>
        <w:t>kappa</w:t>
      </w:r>
      <w:bookmarkStart w:id="12" w:name="_Hlk147235097"/>
      <w:r w:rsidRPr="00031A42">
        <w:t xml:space="preserve"> coefficient</w:t>
      </w:r>
      <w:bookmarkEnd w:id="12"/>
    </w:p>
    <w:p w14:paraId="55902675" w14:textId="3138B702" w:rsidR="00197EC5" w:rsidRPr="00031A42" w:rsidRDefault="00015C92" w:rsidP="00197EC5">
      <w:pPr>
        <w:pStyle w:val="Heading2"/>
        <w:numPr>
          <w:ilvl w:val="0"/>
          <w:numId w:val="14"/>
        </w:numPr>
      </w:pPr>
      <w:r w:rsidRPr="00031A42">
        <w:t xml:space="preserve">Derivation of Cohen’s </w:t>
      </w:r>
      <w:r>
        <w:t>kappa</w:t>
      </w:r>
      <w:bookmarkStart w:id="13" w:name="_Hlk147235220"/>
      <w:r w:rsidRPr="00031A42">
        <w:t xml:space="preserve"> coefficient</w:t>
      </w:r>
      <w:bookmarkEnd w:id="13"/>
      <w:r w:rsidRPr="00031A42">
        <w:t xml:space="preserve"> as a function of sensitivity, specificity and prevalence</w:t>
      </w:r>
    </w:p>
    <w:p w14:paraId="744608FC" w14:textId="680B05BC" w:rsidR="00223B73" w:rsidRPr="00AF764C" w:rsidRDefault="00015C92" w:rsidP="00223B73">
      <w:pPr>
        <w:rPr>
          <w:rFonts w:eastAsiaTheme="minorEastAsia"/>
          <w:lang w:val="en-US"/>
        </w:rPr>
      </w:pPr>
      <m:oMathPara>
        <m:oMath>
          <m:r>
            <m:rPr>
              <m:sty m:val="p"/>
            </m:rPr>
            <w:rPr>
              <w:rFonts w:ascii="Cambria Math" w:hAnsi="Cambria Math"/>
            </w:rPr>
            <m:t>Kappa=</m:t>
          </m:r>
          <m:f>
            <m:fPr>
              <m:ctrlPr>
                <w:rPr>
                  <w:rFonts w:ascii="Cambria Math" w:eastAsia="Calibri" w:hAnsi="Cambria Math" w:cs="Times New Roman"/>
                </w:rPr>
              </m:ctrlPr>
            </m:fPr>
            <m:num>
              <m:r>
                <m:rPr>
                  <m:sty m:val="p"/>
                </m:rPr>
                <w:rPr>
                  <w:rFonts w:ascii="Cambria Math" w:eastAsia="Calibri" w:hAnsi="Cambria Math" w:cs="Times New Roman"/>
                </w:rPr>
                <m:t>2∙</m:t>
              </m:r>
              <m:d>
                <m:dPr>
                  <m:ctrlPr>
                    <w:rPr>
                      <w:rFonts w:ascii="Cambria Math" w:eastAsia="Calibri" w:hAnsi="Cambria Math" w:cs="Times New Roman"/>
                    </w:rPr>
                  </m:ctrlPr>
                </m:dPr>
                <m:e>
                  <m:r>
                    <m:rPr>
                      <m:sty m:val="p"/>
                    </m:rPr>
                    <w:rPr>
                      <w:rFonts w:ascii="Cambria Math" w:eastAsiaTheme="minorEastAsia" w:hAnsi="Cambria Math" w:cs="Times New Roman"/>
                    </w:rPr>
                    <m:t>TP·TN-FP·FN</m:t>
                  </m:r>
                </m:e>
              </m:d>
            </m:num>
            <m:den>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TN+FP</m:t>
                  </m:r>
                </m:e>
              </m:d>
              <m:r>
                <m:rPr>
                  <m:sty m:val="p"/>
                </m:rPr>
                <w:rPr>
                  <w:rFonts w:ascii="Cambria Math" w:eastAsiaTheme="minorEastAsia" w:hAnsi="Cambria Math" w:cs="Times New Roman"/>
                </w:rPr>
                <m:t>+</m:t>
              </m:r>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TP+FN</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TN+FN</m:t>
                  </m:r>
                </m:e>
              </m:d>
            </m:den>
          </m:f>
          <m:r>
            <m:rPr>
              <m:sty m:val="p"/>
            </m:rPr>
            <w:rPr>
              <w:rFonts w:ascii="Cambria Math"/>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rPr>
                <m:t>2∙A</m:t>
              </m:r>
            </m:num>
            <m:den>
              <m:r>
                <m:rPr>
                  <m:sty m:val="p"/>
                </m:rPr>
                <w:rPr>
                  <w:rFonts w:ascii="Cambria Math" w:eastAsiaTheme="minorEastAsia" w:hAnsi="Cambria Math" w:cs="Times New Roman"/>
                </w:rPr>
                <m:t>C</m:t>
              </m:r>
            </m:den>
          </m:f>
        </m:oMath>
      </m:oMathPara>
    </w:p>
    <w:p w14:paraId="592F94EA" w14:textId="067E5E4C" w:rsidR="00AF764C" w:rsidRPr="00031A42" w:rsidRDefault="00015C92" w:rsidP="00223B73">
      <w:pPr>
        <w:rPr>
          <w:rFonts w:eastAsiaTheme="minorEastAsia"/>
          <w:lang w:val="en-US"/>
        </w:rPr>
      </w:pPr>
      <w:r>
        <w:rPr>
          <w:rFonts w:eastAsiaTheme="minorEastAsia"/>
        </w:rPr>
        <w:t xml:space="preserve">See Matthews’ </w:t>
      </w:r>
      <w:del w:id="14" w:author="Sebastien Guesne" w:date="2024-02-22T11:25:00Z">
        <w:r w:rsidDel="00462918">
          <w:rPr>
            <w:rFonts w:eastAsiaTheme="minorEastAsia"/>
          </w:rPr>
          <w:delText xml:space="preserve">coefficient </w:delText>
        </w:r>
      </w:del>
      <w:r>
        <w:rPr>
          <w:rFonts w:eastAsiaTheme="minorEastAsia"/>
        </w:rPr>
        <w:t>correlation</w:t>
      </w:r>
      <w:ins w:id="15" w:author="Sebastien Guesne" w:date="2024-02-22T11:25:00Z">
        <w:r w:rsidR="00462918">
          <w:rPr>
            <w:rFonts w:eastAsiaTheme="minorEastAsia"/>
          </w:rPr>
          <w:t xml:space="preserve"> coefficient</w:t>
        </w:r>
      </w:ins>
      <w:r>
        <w:rPr>
          <w:rFonts w:eastAsiaTheme="minorEastAsia"/>
        </w:rPr>
        <w:t xml:space="preserve"> for the expression of A.</w:t>
      </w:r>
    </w:p>
    <w:p w14:paraId="3C75C3DA" w14:textId="7E405DE4" w:rsidR="00223B73" w:rsidRPr="00AF764C" w:rsidRDefault="00015C92" w:rsidP="00223B73">
      <w:pPr>
        <w:rPr>
          <w:rFonts w:eastAsiaTheme="minorEastAsia"/>
        </w:rPr>
      </w:pPr>
      <m:oMathPara>
        <m:oMath>
          <m:r>
            <m:rPr>
              <m:sty m:val="p"/>
            </m:rPr>
            <w:rPr>
              <w:rFonts w:ascii="Cambria Math" w:eastAsiaTheme="minorEastAsia" w:hAnsi="Cambria Math" w:cs="Times New Roman"/>
            </w:rPr>
            <m:t>C</m:t>
          </m:r>
          <m:r>
            <m:rPr>
              <m:sty m:val="p"/>
              <m:aln/>
            </m:rPr>
            <w:rPr>
              <w:rFonts w:ascii="Cambria Math" w:eastAsiaTheme="minorEastAsia" w:hAnsi="Cambria Math" w:cs="Times New Roman"/>
            </w:rPr>
            <m:t>=</m:t>
          </m:r>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TP+FP</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TN+FP</m:t>
              </m:r>
            </m:e>
          </m:d>
          <m:r>
            <m:rPr>
              <m:sty m:val="p"/>
            </m:rPr>
            <w:rPr>
              <w:rFonts w:ascii="Cambria Math" w:eastAsiaTheme="minorEastAsia" w:hAnsi="Cambria Math" w:cs="Times New Roman"/>
            </w:rPr>
            <m:t>+</m:t>
          </m:r>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TP+FN</m:t>
              </m:r>
            </m:e>
          </m:d>
          <m:d>
            <m:dPr>
              <m:ctrlPr>
                <w:rPr>
                  <w:rFonts w:ascii="Cambria Math" w:eastAsiaTheme="minorEastAsia" w:hAnsi="Cambria Math" w:cs="Times New Roman"/>
                  <w:lang w:val="en-US"/>
                </w:rPr>
              </m:ctrlPr>
            </m:dPr>
            <m:e>
              <m:r>
                <m:rPr>
                  <m:sty m:val="p"/>
                </m:rPr>
                <w:rPr>
                  <w:rFonts w:ascii="Cambria Math" w:eastAsiaTheme="minorEastAsia" w:hAnsi="Cambria Math" w:cs="Times New Roman"/>
                </w:rPr>
                <m:t>TN+FN</m:t>
              </m:r>
            </m:e>
          </m:d>
          <m:r>
            <m:rPr>
              <m:sty m:val="p"/>
            </m:rPr>
            <w:rPr>
              <w:rFonts w:ascii="Cambria Math" w:hAnsi="Cambria Math"/>
            </w:rPr>
            <w:br/>
          </m:r>
        </m:oMath>
        <m:oMath>
          <m:r>
            <m:rPr>
              <m:sty m:val="p"/>
              <m:aln/>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∙Pre∙</m:t>
          </m:r>
          <m:d>
            <m:dPr>
              <m:ctrlPr>
                <w:rPr>
                  <w:rFonts w:ascii="Cambria Math" w:hAnsi="Cambria Math"/>
                </w:rPr>
              </m:ctrlPr>
            </m:dPr>
            <m:e>
              <m:r>
                <m:rPr>
                  <m:sty m:val="p"/>
                </m:rPr>
                <w:rPr>
                  <w:rFonts w:ascii="Cambria Math" w:hAnsi="Cambria Math"/>
                </w:rPr>
                <m:t>1-Pre</m:t>
              </m:r>
            </m:e>
          </m:d>
          <m:d>
            <m:dPr>
              <m:begChr m:val="{"/>
              <m:endChr m:val="}"/>
              <m:ctrlPr>
                <w:rPr>
                  <w:rFonts w:ascii="Cambria Math" w:hAnsi="Cambria Math"/>
                </w:rPr>
              </m:ctrlPr>
            </m:dPr>
            <m:e>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1-Pre</m:t>
                          </m:r>
                        </m:e>
                      </m:d>
                    </m:num>
                    <m:den>
                      <m:r>
                        <m:rPr>
                          <m:sty m:val="p"/>
                        </m:rPr>
                        <w:rPr>
                          <w:rFonts w:ascii="Cambria Math" w:hAnsi="Cambria Math"/>
                        </w:rPr>
                        <m:t>Pre</m:t>
                      </m:r>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m:t>
                      </m:r>
                    </m:num>
                    <m:den>
                      <m:d>
                        <m:dPr>
                          <m:ctrlPr>
                            <w:rPr>
                              <w:rFonts w:ascii="Cambria Math" w:eastAsiaTheme="minorEastAsia" w:hAnsi="Cambria Math"/>
                            </w:rPr>
                          </m:ctrlPr>
                        </m:dPr>
                        <m:e>
                          <m:r>
                            <m:rPr>
                              <m:sty m:val="p"/>
                            </m:rPr>
                            <w:rPr>
                              <w:rFonts w:ascii="Cambria Math" w:eastAsiaTheme="minorEastAsia" w:hAnsi="Cambria Math"/>
                            </w:rPr>
                            <m:t>1-Pre</m:t>
                          </m:r>
                        </m:e>
                      </m:d>
                    </m:den>
                  </m:f>
                </m:e>
              </m:d>
            </m:e>
          </m:d>
        </m:oMath>
      </m:oMathPara>
    </w:p>
    <w:p w14:paraId="73199EB7" w14:textId="77777777" w:rsidR="00AF764C" w:rsidRPr="00031A42" w:rsidRDefault="00AF764C" w:rsidP="00223B73">
      <w:pPr>
        <w:rPr>
          <w:rFonts w:eastAsiaTheme="minorEastAsia"/>
        </w:rPr>
      </w:pPr>
    </w:p>
    <w:p w14:paraId="43D15C22" w14:textId="1BD3F545" w:rsidR="00115613" w:rsidRPr="00163498" w:rsidRDefault="00000000" w:rsidP="00223B73">
      <w:pPr>
        <w:rPr>
          <w:rFonts w:eastAsiaTheme="minorEastAsia"/>
        </w:rPr>
      </w:pPr>
      <m:oMathPara>
        <m:oMath>
          <m:sSup>
            <m:sSupPr>
              <m:ctrlPr>
                <w:rPr>
                  <w:rFonts w:ascii="Cambria Math" w:hAnsi="Cambria Math"/>
                  <w:iCs/>
                </w:rPr>
              </m:ctrlPr>
            </m:sSupPr>
            <m:e>
              <m:r>
                <m:rPr>
                  <m:sty m:val="p"/>
                </m:rPr>
                <w:rPr>
                  <w:rFonts w:ascii="Cambria Math" w:hAnsi="Cambria Math"/>
                </w:rPr>
                <m:t>Kappa</m:t>
              </m:r>
            </m:e>
            <m:sup>
              <m:r>
                <m:rPr>
                  <m:sty m:val="p"/>
                </m:rPr>
                <w:rPr>
                  <w:rFonts w:ascii="Cambria Math" w:hAnsi="Cambria Math"/>
                </w:rPr>
                <m:t>Pre</m:t>
              </m:r>
            </m:sup>
          </m:sSup>
          <m:r>
            <m:rPr>
              <m:sty m:val="p"/>
            </m:rPr>
            <w:rPr>
              <w:rFonts w:ascii="Cambria Math" w:hAnsi="Cambria Math"/>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rPr>
                <m:t>2∙A</m:t>
              </m:r>
            </m:num>
            <m:den>
              <m:r>
                <m:rPr>
                  <m:sty m:val="p"/>
                </m:rPr>
                <w:rPr>
                  <w:rFonts w:ascii="Cambria Math" w:eastAsiaTheme="minorEastAsia" w:hAnsi="Cambria Math" w:cs="Times New Roman"/>
                </w:rPr>
                <m:t>C</m:t>
              </m:r>
            </m:den>
          </m:f>
          <m:r>
            <m:rPr>
              <m:sty m:val="p"/>
            </m:rPr>
            <w:rPr>
              <w:rFonts w:ascii="Cambria Math" w:hAnsi="Cambria Math"/>
            </w:rPr>
            <m:t>=</m:t>
          </m:r>
          <m:f>
            <m:fPr>
              <m:ctrlPr>
                <w:rPr>
                  <w:rFonts w:ascii="Cambria Math" w:eastAsia="Calibri" w:hAnsi="Cambria Math" w:cs="Times New Roman"/>
                </w:rPr>
              </m:ctrlPr>
            </m:fPr>
            <m:num>
              <m:r>
                <m:rPr>
                  <m:sty m:val="p"/>
                </m:rPr>
                <w:rPr>
                  <w:rFonts w:ascii="Cambria Math" w:eastAsia="Calibri" w:hAnsi="Cambria Math" w:cs="Times New Roman"/>
                </w:rPr>
                <m:t>2∙</m:t>
              </m:r>
              <m:d>
                <m:dPr>
                  <m:ctrlPr>
                    <w:rPr>
                      <w:rFonts w:ascii="Cambria Math" w:eastAsia="Calibri" w:hAnsi="Cambria Math" w:cs="Times New Roman"/>
                    </w:rPr>
                  </m:ctrlPr>
                </m:dPr>
                <m:e>
                  <m:r>
                    <m:rPr>
                      <m:sty m:val="p"/>
                    </m:rPr>
                    <w:rPr>
                      <w:rFonts w:ascii="Cambria Math" w:hAnsi="Cambria Math"/>
                    </w:rPr>
                    <m:t>Sen+Spe-1</m:t>
                  </m:r>
                </m:e>
              </m:d>
            </m:num>
            <m:den>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1-Pre</m:t>
                          </m:r>
                        </m:e>
                      </m:d>
                    </m:num>
                    <m:den>
                      <m:r>
                        <m:rPr>
                          <m:sty m:val="p"/>
                        </m:rPr>
                        <w:rPr>
                          <w:rFonts w:ascii="Cambria Math" w:hAnsi="Cambria Math"/>
                        </w:rPr>
                        <m:t>Pre</m:t>
                      </m:r>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Pre</m:t>
                      </m:r>
                    </m:num>
                    <m:den>
                      <m:d>
                        <m:dPr>
                          <m:ctrlPr>
                            <w:rPr>
                              <w:rFonts w:ascii="Cambria Math" w:eastAsiaTheme="minorEastAsia" w:hAnsi="Cambria Math"/>
                            </w:rPr>
                          </m:ctrlPr>
                        </m:dPr>
                        <m:e>
                          <m:r>
                            <m:rPr>
                              <m:sty m:val="p"/>
                            </m:rPr>
                            <w:rPr>
                              <w:rFonts w:ascii="Cambria Math" w:eastAsiaTheme="minorEastAsia" w:hAnsi="Cambria Math"/>
                            </w:rPr>
                            <m:t>1-Pre</m:t>
                          </m:r>
                        </m:e>
                      </m:d>
                    </m:den>
                  </m:f>
                </m:e>
              </m:d>
            </m:den>
          </m:f>
        </m:oMath>
      </m:oMathPara>
    </w:p>
    <w:p w14:paraId="47BC443C" w14:textId="1E113497" w:rsidR="00F77452" w:rsidRDefault="00000000" w:rsidP="00F77452">
      <w:pPr>
        <w:keepNext/>
      </w:pPr>
      <m:oMathPara>
        <m:oMath>
          <m:sSup>
            <m:sSupPr>
              <m:ctrlPr>
                <w:rPr>
                  <w:rFonts w:ascii="Cambria Math" w:hAnsi="Cambria Math"/>
                  <w:b/>
                  <w:bCs/>
                  <w:iCs/>
                </w:rPr>
              </m:ctrlPr>
            </m:sSupPr>
            <m:e>
              <m:r>
                <m:rPr>
                  <m:sty m:val="b"/>
                </m:rPr>
                <w:rPr>
                  <w:rFonts w:ascii="Cambria Math" w:hAnsi="Cambria Math"/>
                </w:rPr>
                <m:t>Kappa</m:t>
              </m:r>
            </m:e>
            <m:sup>
              <m:r>
                <m:rPr>
                  <m:sty m:val="b"/>
                </m:rPr>
                <w:rPr>
                  <w:rFonts w:ascii="Cambria Math" w:hAnsi="Cambria Math"/>
                </w:rPr>
                <m:t>Pre</m:t>
              </m:r>
            </m:sup>
          </m:sSup>
          <m:r>
            <m:rPr>
              <m:sty m:val="b"/>
            </m:rPr>
            <w:rPr>
              <w:rFonts w:ascii="Cambria Math" w:hAnsi="Cambria Math"/>
            </w:rPr>
            <m:t>=</m:t>
          </m:r>
          <m:f>
            <m:fPr>
              <m:ctrlPr>
                <w:rPr>
                  <w:rFonts w:ascii="Cambria Math" w:eastAsia="Calibri" w:hAnsi="Cambria Math" w:cs="Times New Roman"/>
                  <w:b/>
                  <w:bCs/>
                </w:rPr>
              </m:ctrlPr>
            </m:fPr>
            <m:num>
              <m:r>
                <m:rPr>
                  <m:sty m:val="b"/>
                </m:rPr>
                <w:rPr>
                  <w:rFonts w:ascii="Cambria Math" w:eastAsia="Calibri" w:hAnsi="Cambria Math" w:cs="Times New Roman"/>
                </w:rPr>
                <m:t>2∙</m:t>
              </m:r>
              <m:d>
                <m:dPr>
                  <m:ctrlPr>
                    <w:rPr>
                      <w:rFonts w:ascii="Cambria Math" w:eastAsia="Calibri" w:hAnsi="Cambria Math" w:cs="Times New Roman"/>
                      <w:b/>
                      <w:bCs/>
                    </w:rPr>
                  </m:ctrlPr>
                </m:dPr>
                <m:e>
                  <m:r>
                    <m:rPr>
                      <m:sty m:val="b"/>
                    </m:rPr>
                    <w:rPr>
                      <w:rFonts w:ascii="Cambria Math" w:hAnsi="Cambria Math"/>
                    </w:rPr>
                    <m:t>Sen+Spe-1</m:t>
                  </m:r>
                </m:e>
              </m:d>
            </m:num>
            <m:den>
              <m:d>
                <m:dPr>
                  <m:begChr m:val="["/>
                  <m:endChr m:val="]"/>
                  <m:shp m:val="match"/>
                  <m:ctrlPr>
                    <w:rPr>
                      <w:rFonts w:ascii="Cambria Math" w:hAnsi="Cambria Math"/>
                      <w:b/>
                      <w:bCs/>
                    </w:rPr>
                  </m:ctrlPr>
                </m:dPr>
                <m:e>
                  <m:r>
                    <m:rPr>
                      <m:sty m:val="b"/>
                    </m:rPr>
                    <w:rPr>
                      <w:rFonts w:ascii="Cambria Math" w:eastAsiaTheme="minorEastAsia" w:hAnsi="Cambria Math"/>
                    </w:rPr>
                    <m:t>Sen+</m:t>
                  </m:r>
                  <m:d>
                    <m:dPr>
                      <m:ctrlPr>
                        <w:rPr>
                          <w:rFonts w:ascii="Cambria Math" w:hAnsi="Cambria Math"/>
                          <w:b/>
                          <w:bCs/>
                        </w:rPr>
                      </m:ctrlPr>
                    </m:dPr>
                    <m:e>
                      <m:r>
                        <m:rPr>
                          <m:sty m:val="b"/>
                        </m:rPr>
                        <w:rPr>
                          <w:rFonts w:ascii="Cambria Math" w:hAnsi="Cambria Math"/>
                        </w:rPr>
                        <m:t>1-Spe</m:t>
                      </m:r>
                    </m:e>
                  </m:d>
                  <m:r>
                    <m:rPr>
                      <m:sty m:val="b"/>
                    </m:rPr>
                    <w:rPr>
                      <w:rFonts w:ascii="Cambria Math" w:hAnsi="Cambria Math"/>
                    </w:rPr>
                    <m:t>∙</m:t>
                  </m:r>
                  <m:f>
                    <m:fPr>
                      <m:ctrlPr>
                        <w:rPr>
                          <w:rFonts w:ascii="Cambria Math" w:hAnsi="Cambria Math"/>
                          <w:b/>
                          <w:bCs/>
                        </w:rPr>
                      </m:ctrlPr>
                    </m:fPr>
                    <m:num>
                      <m:d>
                        <m:dPr>
                          <m:ctrlPr>
                            <w:rPr>
                              <w:rFonts w:ascii="Cambria Math" w:hAnsi="Cambria Math"/>
                              <w:b/>
                              <w:bCs/>
                            </w:rPr>
                          </m:ctrlPr>
                        </m:dPr>
                        <m:e>
                          <m:r>
                            <m:rPr>
                              <m:sty m:val="b"/>
                            </m:rPr>
                            <w:rPr>
                              <w:rFonts w:ascii="Cambria Math" w:hAnsi="Cambria Math"/>
                            </w:rPr>
                            <m:t>1-Pre</m:t>
                          </m:r>
                        </m:e>
                      </m:d>
                    </m:num>
                    <m:den>
                      <m:r>
                        <m:rPr>
                          <m:sty m:val="b"/>
                        </m:rPr>
                        <w:rPr>
                          <w:rFonts w:ascii="Cambria Math" w:hAnsi="Cambria Math"/>
                        </w:rPr>
                        <m:t>Pre</m:t>
                      </m:r>
                    </m:den>
                  </m:f>
                </m:e>
              </m:d>
              <m:r>
                <m:rPr>
                  <m:sty m:val="b"/>
                </m:rPr>
                <w:rPr>
                  <w:rFonts w:ascii="Cambria Math" w:hAnsi="Cambria Math"/>
                </w:rPr>
                <m:t>+</m:t>
              </m:r>
              <m:d>
                <m:dPr>
                  <m:begChr m:val="["/>
                  <m:endChr m:val="]"/>
                  <m:shp m:val="match"/>
                  <m:ctrlPr>
                    <w:rPr>
                      <w:rFonts w:ascii="Cambria Math" w:eastAsiaTheme="minorEastAsia" w:hAnsi="Cambria Math"/>
                      <w:b/>
                      <w:bCs/>
                    </w:rPr>
                  </m:ctrlPr>
                </m:dPr>
                <m:e>
                  <m:r>
                    <m:rPr>
                      <m:sty m:val="b"/>
                    </m:rPr>
                    <w:rPr>
                      <w:rFonts w:ascii="Cambria Math" w:eastAsiaTheme="minorEastAsia" w:hAnsi="Cambria Math"/>
                    </w:rPr>
                    <m:t>Spe+</m:t>
                  </m:r>
                  <m:d>
                    <m:dPr>
                      <m:ctrlPr>
                        <w:rPr>
                          <w:rFonts w:ascii="Cambria Math" w:eastAsiaTheme="minorEastAsia" w:hAnsi="Cambria Math"/>
                          <w:b/>
                          <w:bCs/>
                        </w:rPr>
                      </m:ctrlPr>
                    </m:dPr>
                    <m:e>
                      <m:r>
                        <m:rPr>
                          <m:sty m:val="b"/>
                        </m:rPr>
                        <w:rPr>
                          <w:rFonts w:ascii="Cambria Math" w:eastAsiaTheme="minorEastAsia" w:hAnsi="Cambria Math"/>
                        </w:rPr>
                        <m:t>1-Sen</m:t>
                      </m:r>
                    </m:e>
                  </m:d>
                  <m:r>
                    <m:rPr>
                      <m:sty m:val="b"/>
                    </m:rPr>
                    <w:rPr>
                      <w:rFonts w:ascii="Cambria Math" w:eastAsiaTheme="minorEastAsia" w:hAnsi="Cambria Math"/>
                    </w:rPr>
                    <m:t>∙</m:t>
                  </m:r>
                  <m:f>
                    <m:fPr>
                      <m:ctrlPr>
                        <w:rPr>
                          <w:rFonts w:ascii="Cambria Math" w:eastAsiaTheme="minorEastAsia" w:hAnsi="Cambria Math"/>
                          <w:b/>
                          <w:bCs/>
                        </w:rPr>
                      </m:ctrlPr>
                    </m:fPr>
                    <m:num>
                      <m:r>
                        <m:rPr>
                          <m:sty m:val="b"/>
                        </m:rPr>
                        <w:rPr>
                          <w:rFonts w:ascii="Cambria Math" w:eastAsiaTheme="minorEastAsia" w:hAnsi="Cambria Math"/>
                        </w:rPr>
                        <m:t>Pre</m:t>
                      </m:r>
                    </m:num>
                    <m:den>
                      <m:d>
                        <m:dPr>
                          <m:ctrlPr>
                            <w:rPr>
                              <w:rFonts w:ascii="Cambria Math" w:eastAsiaTheme="minorEastAsia" w:hAnsi="Cambria Math"/>
                              <w:b/>
                              <w:bCs/>
                            </w:rPr>
                          </m:ctrlPr>
                        </m:dPr>
                        <m:e>
                          <m:r>
                            <m:rPr>
                              <m:sty m:val="b"/>
                            </m:rPr>
                            <w:rPr>
                              <w:rFonts w:ascii="Cambria Math" w:eastAsiaTheme="minorEastAsia" w:hAnsi="Cambria Math"/>
                            </w:rPr>
                            <m:t>1-Pre</m:t>
                          </m:r>
                        </m:e>
                      </m:d>
                    </m:den>
                  </m:f>
                </m:e>
              </m:d>
            </m:den>
          </m:f>
        </m:oMath>
      </m:oMathPara>
    </w:p>
    <w:p w14:paraId="345A0E14" w14:textId="67D1A71C" w:rsidR="00163498" w:rsidRPr="00F77452" w:rsidRDefault="00015C92" w:rsidP="00F77452">
      <w:pPr>
        <w:pStyle w:val="Caption"/>
        <w:rPr>
          <w:rFonts w:eastAsiaTheme="minorEastAsia"/>
          <w:b w:val="0"/>
          <w:bCs/>
        </w:rPr>
      </w:pPr>
      <w:bookmarkStart w:id="16" w:name="_Toc152235013"/>
      <w:r>
        <w:t xml:space="preserve">Equation </w:t>
      </w:r>
      <w:fldSimple w:instr=" SEQ Equation \* ARABIC ">
        <w:r w:rsidR="0084763B">
          <w:rPr>
            <w:noProof/>
          </w:rPr>
          <w:t>9</w:t>
        </w:r>
      </w:fldSimple>
      <w:r>
        <w:t xml:space="preserve">. </w:t>
      </w:r>
      <w:bookmarkEnd w:id="16"/>
      <w:r>
        <w:rPr>
          <w:b w:val="0"/>
          <w:bCs/>
        </w:rPr>
        <w:t>Cohen’s kappa coefficient.</w:t>
      </w:r>
    </w:p>
    <w:p w14:paraId="3A8F6B45" w14:textId="5E3E10A1" w:rsidR="00197EC5" w:rsidRPr="00031A42" w:rsidRDefault="00015C92" w:rsidP="00197EC5">
      <w:pPr>
        <w:pStyle w:val="Heading2"/>
      </w:pPr>
      <w:r>
        <w:lastRenderedPageBreak/>
        <w:t>Nonlinear</w:t>
      </w:r>
      <w:r w:rsidRPr="00031A42">
        <w:t xml:space="preserve"> relationship between Cohen’s </w:t>
      </w:r>
      <w:r>
        <w:t>kappa</w:t>
      </w:r>
      <w:r w:rsidRPr="00031A42">
        <w:t xml:space="preserve"> coefficient and prevalence</w:t>
      </w:r>
    </w:p>
    <w:p w14:paraId="0D6F8728" w14:textId="77777777" w:rsidR="00430BF9" w:rsidRDefault="00015C92" w:rsidP="00430BF9">
      <w:pPr>
        <w:keepNext/>
        <w:jc w:val="center"/>
      </w:pPr>
      <w:r>
        <w:rPr>
          <w:noProof/>
        </w:rPr>
        <w:drawing>
          <wp:inline distT="0" distB="0" distL="0" distR="0" wp14:anchorId="3F169743" wp14:editId="086FB597">
            <wp:extent cx="3600000" cy="3508743"/>
            <wp:effectExtent l="0" t="0" r="635" b="0"/>
            <wp:docPr id="2080185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85475"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600000" cy="3508743"/>
                    </a:xfrm>
                    <a:prstGeom prst="rect">
                      <a:avLst/>
                    </a:prstGeom>
                    <a:noFill/>
                  </pic:spPr>
                </pic:pic>
              </a:graphicData>
            </a:graphic>
          </wp:inline>
        </w:drawing>
      </w:r>
    </w:p>
    <w:p w14:paraId="70F38B58" w14:textId="7C5C5716" w:rsidR="005B4525" w:rsidRPr="00031A42" w:rsidRDefault="00015C92" w:rsidP="00430BF9">
      <w:pPr>
        <w:pStyle w:val="Caption"/>
      </w:pPr>
      <w:r>
        <w:t xml:space="preserve">Figure </w:t>
      </w:r>
      <w:fldSimple w:instr=" SEQ Figure \* ARABIC ">
        <w:r>
          <w:rPr>
            <w:noProof/>
          </w:rPr>
          <w:t>6</w:t>
        </w:r>
      </w:fldSimple>
      <w:r>
        <w:t xml:space="preserve">. </w:t>
      </w:r>
      <w:r w:rsidRPr="0084763B">
        <w:rPr>
          <w:b w:val="0"/>
          <w:bCs/>
        </w:rPr>
        <w:t xml:space="preserve">Cohen’s </w:t>
      </w:r>
      <w:r>
        <w:rPr>
          <w:b w:val="0"/>
          <w:bCs/>
        </w:rPr>
        <w:t>kappa</w:t>
      </w:r>
      <w:r w:rsidRPr="0084763B">
        <w:rPr>
          <w:b w:val="0"/>
          <w:bCs/>
        </w:rPr>
        <w:t xml:space="preserve"> coefficient versus test set prevalence for values of sensitivity and specificity of 0.71 and 0.89</w:t>
      </w:r>
      <w:r>
        <w:rPr>
          <w:b w:val="0"/>
          <w:bCs/>
        </w:rPr>
        <w:t>,</w:t>
      </w:r>
      <w:r w:rsidRPr="0084763B">
        <w:rPr>
          <w:b w:val="0"/>
          <w:bCs/>
        </w:rPr>
        <w:t xml:space="preserve"> respectively. The do</w:t>
      </w:r>
      <w:del w:id="17" w:author="Sebastien Guesne" w:date="2024-02-22T11:22:00Z">
        <w:r w:rsidRPr="0084763B" w:rsidDel="00E04CE0">
          <w:rPr>
            <w:b w:val="0"/>
            <w:bCs/>
          </w:rPr>
          <w:delText xml:space="preserve"> </w:delText>
        </w:r>
      </w:del>
      <w:r w:rsidRPr="0084763B">
        <w:rPr>
          <w:b w:val="0"/>
          <w:bCs/>
        </w:rPr>
        <w:t>t</w:t>
      </w:r>
      <w:ins w:id="18" w:author="Sebastien Guesne" w:date="2024-02-22T11:22:00Z">
        <w:r w:rsidR="00E04CE0">
          <w:rPr>
            <w:b w:val="0"/>
            <w:bCs/>
          </w:rPr>
          <w:t xml:space="preserve"> </w:t>
        </w:r>
      </w:ins>
      <w:r w:rsidRPr="0084763B">
        <w:rPr>
          <w:b w:val="0"/>
          <w:bCs/>
        </w:rPr>
        <w:t xml:space="preserve">marks the balanced Cohen’s </w:t>
      </w:r>
      <w:r>
        <w:rPr>
          <w:b w:val="0"/>
          <w:bCs/>
        </w:rPr>
        <w:t>kappa</w:t>
      </w:r>
      <w:r w:rsidRPr="0084763B">
        <w:rPr>
          <w:b w:val="0"/>
          <w:bCs/>
        </w:rPr>
        <w:t xml:space="preserve"> coefficient.</w:t>
      </w:r>
    </w:p>
    <w:p w14:paraId="251FA68C" w14:textId="41ED9D1C" w:rsidR="00197EC5" w:rsidRPr="00031A42" w:rsidRDefault="00015C92" w:rsidP="00197EC5">
      <w:pPr>
        <w:pStyle w:val="Heading2"/>
      </w:pPr>
      <w:r w:rsidRPr="00031A42">
        <w:t>Derivation of balanced Cohen’s kappa coefficient</w:t>
      </w:r>
    </w:p>
    <w:p w14:paraId="621F9275" w14:textId="7AF38640" w:rsidR="001A3B8D" w:rsidRPr="0025281F" w:rsidRDefault="00000000" w:rsidP="001A3B8D">
      <w:pPr>
        <w:rPr>
          <w:rFonts w:eastAsiaTheme="minorEastAsia"/>
        </w:rPr>
      </w:pPr>
      <m:oMathPara>
        <m:oMath>
          <m:sSup>
            <m:sSupPr>
              <m:ctrlPr>
                <w:rPr>
                  <w:rFonts w:ascii="Cambria Math" w:hAnsi="Cambria Math"/>
                </w:rPr>
              </m:ctrlPr>
            </m:sSupPr>
            <m:e>
              <m:r>
                <m:rPr>
                  <m:sty m:val="p"/>
                </m:rPr>
                <w:rPr>
                  <w:rFonts w:ascii="Cambria Math" w:hAnsi="Cambria Math"/>
                </w:rPr>
                <m:t>Kappa</m:t>
              </m:r>
            </m:e>
            <m:sup>
              <m:r>
                <m:rPr>
                  <m:sty m:val="p"/>
                </m:rPr>
                <w:rPr>
                  <w:rFonts w:ascii="Cambria Math" w:hAnsi="Cambria Math"/>
                </w:rPr>
                <m:t>0.5</m:t>
              </m:r>
            </m:sup>
          </m:sSup>
          <m:r>
            <m:rPr>
              <m:sty m:val="p"/>
              <m:aln/>
            </m:rPr>
            <w:rPr>
              <w:rFonts w:ascii="Cambria Math" w:hAnsi="Cambria Math"/>
            </w:rPr>
            <m:t>=</m:t>
          </m:r>
          <m:f>
            <m:fPr>
              <m:ctrlPr>
                <w:rPr>
                  <w:rFonts w:ascii="Cambria Math" w:eastAsia="Calibri" w:hAnsi="Cambria Math" w:cs="Times New Roman"/>
                </w:rPr>
              </m:ctrlPr>
            </m:fPr>
            <m:num>
              <m:r>
                <m:rPr>
                  <m:sty m:val="p"/>
                </m:rPr>
                <w:rPr>
                  <w:rFonts w:ascii="Cambria Math" w:eastAsia="Calibri" w:hAnsi="Cambria Math" w:cs="Times New Roman"/>
                </w:rPr>
                <m:t>2∙</m:t>
              </m:r>
              <m:d>
                <m:dPr>
                  <m:ctrlPr>
                    <w:rPr>
                      <w:rFonts w:ascii="Cambria Math" w:eastAsia="Calibri" w:hAnsi="Cambria Math" w:cs="Times New Roman"/>
                    </w:rPr>
                  </m:ctrlPr>
                </m:dPr>
                <m:e>
                  <m:r>
                    <m:rPr>
                      <m:sty m:val="p"/>
                    </m:rPr>
                    <w:rPr>
                      <w:rFonts w:ascii="Cambria Math" w:hAnsi="Cambria Math"/>
                    </w:rPr>
                    <m:t>Sen+Spe-1</m:t>
                  </m:r>
                </m:e>
              </m:d>
            </m:num>
            <m:den>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r>
                    <m:rPr>
                      <m:sty m:val="p"/>
                    </m:rPr>
                    <w:rPr>
                      <w:rFonts w:ascii="Cambria Math" w:eastAsiaTheme="minorEastAsia" w:hAnsi="Cambria Math"/>
                    </w:rPr>
                    <m:t>∙</m:t>
                  </m:r>
                  <m:f>
                    <m:fPr>
                      <m:ctrlPr>
                        <w:rPr>
                          <w:rFonts w:ascii="Cambria Math" w:eastAsiaTheme="minorEastAsia" w:hAnsi="Cambria Math"/>
                        </w:rPr>
                      </m:ctrlPr>
                    </m:fPr>
                    <m:num>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um>
                    <m:den>
                      <m:d>
                        <m:dPr>
                          <m:ctrlPr>
                            <w:rPr>
                              <w:rFonts w:ascii="Cambria Math" w:eastAsiaTheme="minorEastAsia" w:hAnsi="Cambria Math"/>
                            </w:rPr>
                          </m:ctrlPr>
                        </m:dPr>
                        <m:e>
                          <m:r>
                            <m:rPr>
                              <m:sty m:val="p"/>
                            </m:rPr>
                            <w:rPr>
                              <w:rFonts w:ascii="Cambria Math" w:eastAsiaTheme="minorEastAsia" w:hAnsi="Cambria Math"/>
                            </w:rPr>
                            <m:t>1-</m:t>
                          </m:r>
                          <m:f>
                            <m:fPr>
                              <m:type m:val="skw"/>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e>
                      </m:d>
                    </m:den>
                  </m:f>
                </m:e>
              </m:d>
            </m:den>
          </m:f>
          <m:r>
            <m:rPr>
              <m:sty m:val="p"/>
            </m:rPr>
            <w:rPr>
              <w:rFonts w:ascii="Cambria Math" w:eastAsia="Calibri" w:hAnsi="Cambria Math" w:cs="Times New Roman"/>
            </w:rPr>
            <w:br/>
          </m:r>
        </m:oMath>
        <m:oMath>
          <m:r>
            <m:rPr>
              <m:sty m:val="p"/>
              <m:aln/>
            </m:rPr>
            <w:rPr>
              <w:rFonts w:ascii="Cambria Math" w:hAnsi="Cambria Math"/>
            </w:rPr>
            <m:t>=</m:t>
          </m:r>
          <m:f>
            <m:fPr>
              <m:ctrlPr>
                <w:rPr>
                  <w:rFonts w:ascii="Cambria Math" w:eastAsia="Calibri" w:hAnsi="Cambria Math" w:cs="Times New Roman"/>
                </w:rPr>
              </m:ctrlPr>
            </m:fPr>
            <m:num>
              <m:r>
                <m:rPr>
                  <m:sty m:val="p"/>
                </m:rPr>
                <w:rPr>
                  <w:rFonts w:ascii="Cambria Math" w:eastAsia="Calibri" w:hAnsi="Cambria Math" w:cs="Times New Roman"/>
                </w:rPr>
                <m:t>2∙</m:t>
              </m:r>
              <m:d>
                <m:dPr>
                  <m:ctrlPr>
                    <w:rPr>
                      <w:rFonts w:ascii="Cambria Math" w:eastAsia="Calibri" w:hAnsi="Cambria Math" w:cs="Times New Roman"/>
                    </w:rPr>
                  </m:ctrlPr>
                </m:dPr>
                <m:e>
                  <m:r>
                    <m:rPr>
                      <m:sty m:val="p"/>
                    </m:rPr>
                    <w:rPr>
                      <w:rFonts w:ascii="Cambria Math" w:hAnsi="Cambria Math"/>
                    </w:rPr>
                    <m:t>Sen+Spe-1</m:t>
                  </m:r>
                </m:e>
              </m:d>
            </m:num>
            <m:den>
              <m:d>
                <m:dPr>
                  <m:begChr m:val="["/>
                  <m:endChr m:val="]"/>
                  <m:shp m:val="match"/>
                  <m:ctrlPr>
                    <w:rPr>
                      <w:rFonts w:ascii="Cambria Math" w:hAnsi="Cambria Math"/>
                    </w:rPr>
                  </m:ctrlPr>
                </m:dPr>
                <m:e>
                  <m:r>
                    <m:rPr>
                      <m:sty m:val="p"/>
                    </m:rPr>
                    <w:rPr>
                      <w:rFonts w:ascii="Cambria Math" w:eastAsiaTheme="minorEastAsia" w:hAnsi="Cambria Math"/>
                    </w:rPr>
                    <m:t>Sen+</m:t>
                  </m:r>
                  <m:d>
                    <m:dPr>
                      <m:ctrlPr>
                        <w:rPr>
                          <w:rFonts w:ascii="Cambria Math" w:hAnsi="Cambria Math"/>
                        </w:rPr>
                      </m:ctrlPr>
                    </m:dPr>
                    <m:e>
                      <m:r>
                        <m:rPr>
                          <m:sty m:val="p"/>
                        </m:rPr>
                        <w:rPr>
                          <w:rFonts w:ascii="Cambria Math" w:hAnsi="Cambria Math"/>
                        </w:rPr>
                        <m:t>1-Spe</m:t>
                      </m:r>
                    </m:e>
                  </m:d>
                </m:e>
              </m:d>
              <m:r>
                <m:rPr>
                  <m:sty m:val="p"/>
                </m:rPr>
                <w:rPr>
                  <w:rFonts w:ascii="Cambria Math" w:hAnsi="Cambria Math"/>
                </w:rPr>
                <m:t>+</m:t>
              </m:r>
              <m:d>
                <m:dPr>
                  <m:begChr m:val="["/>
                  <m:endChr m:val="]"/>
                  <m:shp m:val="match"/>
                  <m:ctrlPr>
                    <w:rPr>
                      <w:rFonts w:ascii="Cambria Math" w:eastAsiaTheme="minorEastAsia" w:hAnsi="Cambria Math"/>
                    </w:rPr>
                  </m:ctrlPr>
                </m:dPr>
                <m:e>
                  <m:r>
                    <m:rPr>
                      <m:sty m:val="p"/>
                    </m:rPr>
                    <w:rPr>
                      <w:rFonts w:ascii="Cambria Math" w:eastAsiaTheme="minorEastAsia" w:hAnsi="Cambria Math"/>
                    </w:rPr>
                    <m:t>Spe+</m:t>
                  </m:r>
                  <m:d>
                    <m:dPr>
                      <m:ctrlPr>
                        <w:rPr>
                          <w:rFonts w:ascii="Cambria Math" w:eastAsiaTheme="minorEastAsia" w:hAnsi="Cambria Math"/>
                        </w:rPr>
                      </m:ctrlPr>
                    </m:dPr>
                    <m:e>
                      <m:r>
                        <m:rPr>
                          <m:sty m:val="p"/>
                        </m:rPr>
                        <w:rPr>
                          <w:rFonts w:ascii="Cambria Math" w:eastAsiaTheme="minorEastAsia" w:hAnsi="Cambria Math"/>
                        </w:rPr>
                        <m:t>1-Sen</m:t>
                      </m:r>
                    </m:e>
                  </m:d>
                </m:e>
              </m:d>
            </m:den>
          </m:f>
          <m:r>
            <m:rPr>
              <m:sty m:val="p"/>
            </m:rPr>
            <w:rPr>
              <w:rFonts w:ascii="Cambria Math" w:eastAsiaTheme="minorEastAsia" w:hAnsi="Cambria Math"/>
            </w:rPr>
            <w:br/>
          </m:r>
        </m:oMath>
        <m:oMath>
          <m:r>
            <w:rPr>
              <w:rFonts w:ascii="Cambria Math" w:eastAsiaTheme="minorEastAsia" w:hAnsi="Cambria Math"/>
            </w:rPr>
            <m:t xml:space="preserve"> </m:t>
          </m:r>
          <m:r>
            <m:rPr>
              <m:sty m:val="p"/>
              <m:aln/>
            </m:rPr>
            <w:rPr>
              <w:rFonts w:ascii="Cambria Math" w:hAnsi="Cambria Math"/>
            </w:rPr>
            <m:t>=</m:t>
          </m:r>
          <m:f>
            <m:fPr>
              <m:ctrlPr>
                <w:rPr>
                  <w:rFonts w:ascii="Cambria Math" w:eastAsia="Calibri" w:hAnsi="Cambria Math" w:cs="Times New Roman"/>
                </w:rPr>
              </m:ctrlPr>
            </m:fPr>
            <m:num>
              <m:r>
                <m:rPr>
                  <m:sty m:val="p"/>
                </m:rPr>
                <w:rPr>
                  <w:rFonts w:ascii="Cambria Math" w:eastAsia="Calibri" w:hAnsi="Cambria Math" w:cs="Times New Roman"/>
                </w:rPr>
                <m:t>2∙</m:t>
              </m:r>
              <m:d>
                <m:dPr>
                  <m:ctrlPr>
                    <w:rPr>
                      <w:rFonts w:ascii="Cambria Math" w:eastAsia="Calibri" w:hAnsi="Cambria Math" w:cs="Times New Roman"/>
                    </w:rPr>
                  </m:ctrlPr>
                </m:dPr>
                <m:e>
                  <m:r>
                    <m:rPr>
                      <m:sty m:val="p"/>
                    </m:rPr>
                    <w:rPr>
                      <w:rFonts w:ascii="Cambria Math" w:hAnsi="Cambria Math"/>
                    </w:rPr>
                    <m:t>Sen+Spe-1</m:t>
                  </m:r>
                </m:e>
              </m:d>
            </m:num>
            <m:den>
              <m:r>
                <m:rPr>
                  <m:sty m:val="p"/>
                </m:rPr>
                <w:rPr>
                  <w:rFonts w:ascii="Cambria Math" w:eastAsiaTheme="minorEastAsia" w:hAnsi="Cambria Math"/>
                </w:rPr>
                <m:t>Sen+</m:t>
              </m:r>
              <m:r>
                <m:rPr>
                  <m:sty m:val="p"/>
                </m:rPr>
                <w:rPr>
                  <w:rFonts w:ascii="Cambria Math" w:hAnsi="Cambria Math"/>
                </w:rPr>
                <m:t>1-Spe+</m:t>
              </m:r>
              <m:r>
                <m:rPr>
                  <m:sty m:val="p"/>
                </m:rPr>
                <w:rPr>
                  <w:rFonts w:ascii="Cambria Math" w:eastAsiaTheme="minorEastAsia" w:hAnsi="Cambria Math"/>
                </w:rPr>
                <m:t>Spe+1-Sen</m:t>
              </m:r>
            </m:den>
          </m:f>
          <m:r>
            <m:rPr>
              <m:sty m:val="p"/>
            </m:rPr>
            <w:rPr>
              <w:rFonts w:ascii="Cambria Math" w:eastAsia="Calibri" w:hAnsi="Cambria Math" w:cs="Times New Roman"/>
            </w:rPr>
            <w:br/>
          </m:r>
        </m:oMath>
        <m:oMath>
          <m:r>
            <m:rPr>
              <m:sty m:val="p"/>
              <m:aln/>
            </m:rPr>
            <w:rPr>
              <w:rFonts w:ascii="Cambria Math" w:hAnsi="Cambria Math"/>
            </w:rPr>
            <m:t>=</m:t>
          </m:r>
          <m:f>
            <m:fPr>
              <m:ctrlPr>
                <w:rPr>
                  <w:rFonts w:ascii="Cambria Math" w:eastAsia="Calibri" w:hAnsi="Cambria Math" w:cs="Times New Roman"/>
                </w:rPr>
              </m:ctrlPr>
            </m:fPr>
            <m:num>
              <m:r>
                <m:rPr>
                  <m:sty m:val="p"/>
                </m:rPr>
                <w:rPr>
                  <w:rFonts w:ascii="Cambria Math" w:eastAsia="Calibri" w:hAnsi="Cambria Math" w:cs="Times New Roman"/>
                </w:rPr>
                <m:t>2∙</m:t>
              </m:r>
              <m:d>
                <m:dPr>
                  <m:ctrlPr>
                    <w:rPr>
                      <w:rFonts w:ascii="Cambria Math" w:eastAsia="Calibri" w:hAnsi="Cambria Math" w:cs="Times New Roman"/>
                    </w:rPr>
                  </m:ctrlPr>
                </m:dPr>
                <m:e>
                  <m:r>
                    <m:rPr>
                      <m:sty m:val="p"/>
                    </m:rPr>
                    <w:rPr>
                      <w:rFonts w:ascii="Cambria Math" w:hAnsi="Cambria Math"/>
                    </w:rPr>
                    <m:t>Sen+Spe-1</m:t>
                  </m:r>
                </m:e>
              </m:d>
            </m:num>
            <m:den>
              <m:r>
                <m:rPr>
                  <m:sty m:val="p"/>
                </m:rPr>
                <w:rPr>
                  <w:rFonts w:ascii="Cambria Math" w:eastAsia="Calibri" w:hAnsi="Cambria Math" w:cs="Times New Roman"/>
                </w:rPr>
                <m:t>2</m:t>
              </m:r>
            </m:den>
          </m:f>
          <m:r>
            <m:rPr>
              <m:sty m:val="p"/>
            </m:rPr>
            <w:rPr>
              <w:rFonts w:ascii="Cambria Math" w:eastAsiaTheme="minorEastAsia" w:hAnsi="Cambria Math"/>
            </w:rPr>
            <w:br/>
          </m:r>
        </m:oMath>
        <m:oMath>
          <m:r>
            <m:rPr>
              <m:sty m:val="p"/>
              <m:aln/>
            </m:rPr>
            <w:rPr>
              <w:rFonts w:ascii="Cambria Math" w:hAnsi="Cambria Math"/>
            </w:rPr>
            <m:t>=Sen+Spe-1= Bal. Kappa</m:t>
          </m:r>
        </m:oMath>
      </m:oMathPara>
    </w:p>
    <w:p w14:paraId="42189A76" w14:textId="77777777" w:rsidR="0084763B" w:rsidRDefault="00015C92" w:rsidP="0084763B">
      <w:pPr>
        <w:keepNext/>
      </w:pPr>
      <m:oMathPara>
        <m:oMath>
          <m:r>
            <m:rPr>
              <m:sty m:val="b"/>
            </m:rPr>
            <w:rPr>
              <w:rFonts w:ascii="Cambria Math" w:hAnsi="Cambria Math"/>
            </w:rPr>
            <m:t>Bal. Kappa= Sen+Spe-1</m:t>
          </m:r>
        </m:oMath>
      </m:oMathPara>
    </w:p>
    <w:p w14:paraId="18F0AF8D" w14:textId="6A78C535" w:rsidR="0025281F" w:rsidRPr="0084763B" w:rsidRDefault="00015C92" w:rsidP="0084763B">
      <w:pPr>
        <w:pStyle w:val="Caption"/>
        <w:rPr>
          <w:rFonts w:eastAsiaTheme="minorEastAsia"/>
          <w:b w:val="0"/>
          <w:bCs/>
        </w:rPr>
      </w:pPr>
      <w:bookmarkStart w:id="19" w:name="_Toc152235014"/>
      <w:r>
        <w:t xml:space="preserve">Equation </w:t>
      </w:r>
      <w:fldSimple w:instr=" SEQ Equation \* ARABIC ">
        <w:r>
          <w:rPr>
            <w:noProof/>
          </w:rPr>
          <w:t>10</w:t>
        </w:r>
      </w:fldSimple>
      <w:r>
        <w:t xml:space="preserve">. </w:t>
      </w:r>
      <w:bookmarkEnd w:id="19"/>
      <w:r>
        <w:rPr>
          <w:b w:val="0"/>
          <w:bCs/>
        </w:rPr>
        <w:t>Balanced Cohen’s kappa coefficient.</w:t>
      </w:r>
    </w:p>
    <w:p w14:paraId="0CDB0318" w14:textId="36327B0A" w:rsidR="005D0CDE" w:rsidRPr="00814D1C" w:rsidRDefault="00015C92" w:rsidP="00FC70F0">
      <w:pPr>
        <w:rPr>
          <w:rFonts w:eastAsiaTheme="minorEastAsia"/>
        </w:rPr>
      </w:pPr>
      <w:r>
        <w:t xml:space="preserve">The numerator of Cohen’s kappa coefficients and the expression of its balanced version is the balanced accuracy rescaled to the range of -1 to 1, also known as </w:t>
      </w:r>
      <w:proofErr w:type="spellStart"/>
      <w:r>
        <w:t>informedness</w:t>
      </w:r>
      <w:proofErr w:type="spellEnd"/>
      <w:r>
        <w:t xml:space="preserve"> or Youden’s index.</w:t>
      </w:r>
    </w:p>
    <w:p w14:paraId="6D353E84" w14:textId="3A1D385B" w:rsidR="00814D1C" w:rsidRDefault="00015C92" w:rsidP="00814D1C">
      <w:pPr>
        <w:pStyle w:val="Heading1"/>
      </w:pPr>
      <w:r>
        <w:t>References</w:t>
      </w:r>
    </w:p>
    <w:p w14:paraId="372EFC9F" w14:textId="77777777" w:rsidR="00814D1C" w:rsidRPr="00814D1C" w:rsidRDefault="00015C92" w:rsidP="00814D1C">
      <w:pPr>
        <w:pStyle w:val="Bibliography"/>
        <w:rPr>
          <w:rFonts w:ascii="Calibri" w:hAnsi="Calibri" w:cs="Calibri"/>
        </w:rPr>
      </w:pPr>
      <w:r>
        <w:fldChar w:fldCharType="begin"/>
      </w:r>
      <w:r>
        <w:instrText xml:space="preserve"> ADDIN ZOTERO_BIBL {"uncited":[],"omitted":[],"custom":[]} CSL_BIBLIOGRAPHY </w:instrText>
      </w:r>
      <w:r>
        <w:fldChar w:fldCharType="separate"/>
      </w:r>
      <w:r w:rsidRPr="00814D1C">
        <w:rPr>
          <w:rFonts w:ascii="Calibri" w:hAnsi="Calibri" w:cs="Calibri"/>
        </w:rPr>
        <w:t xml:space="preserve">1. </w:t>
      </w:r>
      <w:r w:rsidRPr="00814D1C">
        <w:rPr>
          <w:rFonts w:ascii="Calibri" w:hAnsi="Calibri" w:cs="Calibri"/>
        </w:rPr>
        <w:tab/>
        <w:t xml:space="preserve">Landry C, Kim MT, Kruhlak NL, </w:t>
      </w:r>
      <w:r w:rsidRPr="00582C9F">
        <w:rPr>
          <w:rFonts w:ascii="Calibri" w:hAnsi="Calibri" w:cs="Calibri"/>
          <w:i/>
          <w:iCs/>
        </w:rPr>
        <w:t>et al</w:t>
      </w:r>
      <w:r w:rsidRPr="00814D1C">
        <w:rPr>
          <w:rFonts w:ascii="Calibri" w:hAnsi="Calibri" w:cs="Calibri"/>
        </w:rPr>
        <w:t xml:space="preserve"> (2019) Transitioning to composite bacterial mutagenicity models in ICH M7 (Q)SAR analyses. Regul Toxicol Pharmacol 109:104488. https://doi.org/10.1016/j.yrtph.2019.104488</w:t>
      </w:r>
    </w:p>
    <w:p w14:paraId="209E236D" w14:textId="49A700FB" w:rsidR="00814D1C" w:rsidRPr="00814D1C" w:rsidRDefault="00015C92" w:rsidP="00814D1C">
      <w:pPr>
        <w:pStyle w:val="Bibliography"/>
        <w:rPr>
          <w:rFonts w:ascii="Calibri" w:hAnsi="Calibri" w:cs="Calibri"/>
        </w:rPr>
      </w:pPr>
      <w:r w:rsidRPr="00814D1C">
        <w:rPr>
          <w:rFonts w:ascii="Calibri" w:hAnsi="Calibri" w:cs="Calibri"/>
        </w:rPr>
        <w:lastRenderedPageBreak/>
        <w:t xml:space="preserve">2. </w:t>
      </w:r>
      <w:r w:rsidRPr="00814D1C">
        <w:rPr>
          <w:rFonts w:ascii="Calibri" w:hAnsi="Calibri" w:cs="Calibri"/>
        </w:rPr>
        <w:tab/>
        <w:t xml:space="preserve">Trejo-Martin A, Bercu JP, Thresher A, </w:t>
      </w:r>
      <w:r w:rsidRPr="00814D1C">
        <w:rPr>
          <w:rFonts w:ascii="Calibri" w:hAnsi="Calibri" w:cs="Calibri"/>
          <w:i/>
          <w:iCs/>
        </w:rPr>
        <w:t>et al</w:t>
      </w:r>
      <w:r w:rsidRPr="00814D1C">
        <w:rPr>
          <w:rFonts w:ascii="Calibri" w:hAnsi="Calibri" w:cs="Calibri"/>
        </w:rPr>
        <w:t xml:space="preserve"> (2022) Use of the bacterial reverse mutation assay to predict carcinogenicity of N-nitrosamines. Regul Toxicol Pharmacol 135:105247. https://doi.org/10.1016/j.yrtph.2022.105247</w:t>
      </w:r>
    </w:p>
    <w:p w14:paraId="73F3BE84" w14:textId="72719868" w:rsidR="00676D8D" w:rsidRPr="00676D8D" w:rsidRDefault="00015C92" w:rsidP="00542E89">
      <w:r>
        <w:fldChar w:fldCharType="end"/>
      </w:r>
    </w:p>
    <w:sectPr w:rsidR="00676D8D" w:rsidRPr="00676D8D" w:rsidSect="00D80E9A">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2FBC" w14:textId="77777777" w:rsidR="00D80E9A" w:rsidRDefault="00D80E9A">
      <w:pPr>
        <w:spacing w:after="0" w:line="240" w:lineRule="auto"/>
      </w:pPr>
      <w:r>
        <w:separator/>
      </w:r>
    </w:p>
  </w:endnote>
  <w:endnote w:type="continuationSeparator" w:id="0">
    <w:p w14:paraId="208ED070" w14:textId="77777777" w:rsidR="00D80E9A" w:rsidRDefault="00D8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0653"/>
      <w:docPartObj>
        <w:docPartGallery w:val="Page Numbers (Bottom of Page)"/>
        <w:docPartUnique/>
      </w:docPartObj>
    </w:sdtPr>
    <w:sdtEndPr>
      <w:rPr>
        <w:noProof/>
      </w:rPr>
    </w:sdtEndPr>
    <w:sdtContent>
      <w:p w14:paraId="2840D120" w14:textId="2F71E4F5" w:rsidR="004B344D" w:rsidRDefault="00015C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266E0B" w14:textId="77777777" w:rsidR="004B344D" w:rsidRDefault="004B3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AB3F" w14:textId="77777777" w:rsidR="00D80E9A" w:rsidRDefault="00D80E9A">
      <w:pPr>
        <w:spacing w:after="0" w:line="240" w:lineRule="auto"/>
      </w:pPr>
      <w:r>
        <w:separator/>
      </w:r>
    </w:p>
  </w:footnote>
  <w:footnote w:type="continuationSeparator" w:id="0">
    <w:p w14:paraId="5EE8F564" w14:textId="77777777" w:rsidR="00D80E9A" w:rsidRDefault="00D80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53E"/>
    <w:multiLevelType w:val="hybridMultilevel"/>
    <w:tmpl w:val="D452CCC0"/>
    <w:lvl w:ilvl="0" w:tplc="C20E4F60">
      <w:start w:val="1"/>
      <w:numFmt w:val="decimal"/>
      <w:lvlText w:val="(%1)"/>
      <w:lvlJc w:val="left"/>
      <w:pPr>
        <w:ind w:left="720" w:hanging="360"/>
      </w:pPr>
      <w:rPr>
        <w:rFonts w:hint="default"/>
      </w:rPr>
    </w:lvl>
    <w:lvl w:ilvl="1" w:tplc="A03495CA" w:tentative="1">
      <w:start w:val="1"/>
      <w:numFmt w:val="lowerLetter"/>
      <w:lvlText w:val="%2."/>
      <w:lvlJc w:val="left"/>
      <w:pPr>
        <w:ind w:left="1440" w:hanging="360"/>
      </w:pPr>
    </w:lvl>
    <w:lvl w:ilvl="2" w:tplc="F514957A" w:tentative="1">
      <w:start w:val="1"/>
      <w:numFmt w:val="lowerRoman"/>
      <w:lvlText w:val="%3."/>
      <w:lvlJc w:val="right"/>
      <w:pPr>
        <w:ind w:left="2160" w:hanging="180"/>
      </w:pPr>
    </w:lvl>
    <w:lvl w:ilvl="3" w:tplc="17348DFA" w:tentative="1">
      <w:start w:val="1"/>
      <w:numFmt w:val="decimal"/>
      <w:lvlText w:val="%4."/>
      <w:lvlJc w:val="left"/>
      <w:pPr>
        <w:ind w:left="2880" w:hanging="360"/>
      </w:pPr>
    </w:lvl>
    <w:lvl w:ilvl="4" w:tplc="34CCFC68" w:tentative="1">
      <w:start w:val="1"/>
      <w:numFmt w:val="lowerLetter"/>
      <w:lvlText w:val="%5."/>
      <w:lvlJc w:val="left"/>
      <w:pPr>
        <w:ind w:left="3600" w:hanging="360"/>
      </w:pPr>
    </w:lvl>
    <w:lvl w:ilvl="5" w:tplc="C40CB9D8" w:tentative="1">
      <w:start w:val="1"/>
      <w:numFmt w:val="lowerRoman"/>
      <w:lvlText w:val="%6."/>
      <w:lvlJc w:val="right"/>
      <w:pPr>
        <w:ind w:left="4320" w:hanging="180"/>
      </w:pPr>
    </w:lvl>
    <w:lvl w:ilvl="6" w:tplc="29A63F8C" w:tentative="1">
      <w:start w:val="1"/>
      <w:numFmt w:val="decimal"/>
      <w:lvlText w:val="%7."/>
      <w:lvlJc w:val="left"/>
      <w:pPr>
        <w:ind w:left="5040" w:hanging="360"/>
      </w:pPr>
    </w:lvl>
    <w:lvl w:ilvl="7" w:tplc="5A1EBF7C" w:tentative="1">
      <w:start w:val="1"/>
      <w:numFmt w:val="lowerLetter"/>
      <w:lvlText w:val="%8."/>
      <w:lvlJc w:val="left"/>
      <w:pPr>
        <w:ind w:left="5760" w:hanging="360"/>
      </w:pPr>
    </w:lvl>
    <w:lvl w:ilvl="8" w:tplc="7F6A94BA" w:tentative="1">
      <w:start w:val="1"/>
      <w:numFmt w:val="lowerRoman"/>
      <w:lvlText w:val="%9."/>
      <w:lvlJc w:val="right"/>
      <w:pPr>
        <w:ind w:left="6480" w:hanging="180"/>
      </w:pPr>
    </w:lvl>
  </w:abstractNum>
  <w:abstractNum w:abstractNumId="1" w15:restartNumberingAfterBreak="0">
    <w:nsid w:val="17D75B98"/>
    <w:multiLevelType w:val="hybridMultilevel"/>
    <w:tmpl w:val="388499C0"/>
    <w:lvl w:ilvl="0" w:tplc="3EA21F18">
      <w:start w:val="8"/>
      <w:numFmt w:val="bullet"/>
      <w:lvlText w:val="-"/>
      <w:lvlJc w:val="left"/>
      <w:pPr>
        <w:ind w:left="720" w:hanging="360"/>
      </w:pPr>
      <w:rPr>
        <w:rFonts w:ascii="Calibri" w:eastAsiaTheme="minorHAnsi" w:hAnsi="Calibri" w:cs="Calibri" w:hint="default"/>
      </w:rPr>
    </w:lvl>
    <w:lvl w:ilvl="1" w:tplc="5AFCDFF2" w:tentative="1">
      <w:start w:val="1"/>
      <w:numFmt w:val="bullet"/>
      <w:lvlText w:val="o"/>
      <w:lvlJc w:val="left"/>
      <w:pPr>
        <w:ind w:left="1440" w:hanging="360"/>
      </w:pPr>
      <w:rPr>
        <w:rFonts w:ascii="Courier New" w:hAnsi="Courier New" w:cs="Courier New" w:hint="default"/>
      </w:rPr>
    </w:lvl>
    <w:lvl w:ilvl="2" w:tplc="0C1CCA80" w:tentative="1">
      <w:start w:val="1"/>
      <w:numFmt w:val="bullet"/>
      <w:lvlText w:val=""/>
      <w:lvlJc w:val="left"/>
      <w:pPr>
        <w:ind w:left="2160" w:hanging="360"/>
      </w:pPr>
      <w:rPr>
        <w:rFonts w:ascii="Wingdings" w:hAnsi="Wingdings" w:hint="default"/>
      </w:rPr>
    </w:lvl>
    <w:lvl w:ilvl="3" w:tplc="27E27D0C" w:tentative="1">
      <w:start w:val="1"/>
      <w:numFmt w:val="bullet"/>
      <w:lvlText w:val=""/>
      <w:lvlJc w:val="left"/>
      <w:pPr>
        <w:ind w:left="2880" w:hanging="360"/>
      </w:pPr>
      <w:rPr>
        <w:rFonts w:ascii="Symbol" w:hAnsi="Symbol" w:hint="default"/>
      </w:rPr>
    </w:lvl>
    <w:lvl w:ilvl="4" w:tplc="A538DEA4" w:tentative="1">
      <w:start w:val="1"/>
      <w:numFmt w:val="bullet"/>
      <w:lvlText w:val="o"/>
      <w:lvlJc w:val="left"/>
      <w:pPr>
        <w:ind w:left="3600" w:hanging="360"/>
      </w:pPr>
      <w:rPr>
        <w:rFonts w:ascii="Courier New" w:hAnsi="Courier New" w:cs="Courier New" w:hint="default"/>
      </w:rPr>
    </w:lvl>
    <w:lvl w:ilvl="5" w:tplc="FC481852" w:tentative="1">
      <w:start w:val="1"/>
      <w:numFmt w:val="bullet"/>
      <w:lvlText w:val=""/>
      <w:lvlJc w:val="left"/>
      <w:pPr>
        <w:ind w:left="4320" w:hanging="360"/>
      </w:pPr>
      <w:rPr>
        <w:rFonts w:ascii="Wingdings" w:hAnsi="Wingdings" w:hint="default"/>
      </w:rPr>
    </w:lvl>
    <w:lvl w:ilvl="6" w:tplc="7918EA5A" w:tentative="1">
      <w:start w:val="1"/>
      <w:numFmt w:val="bullet"/>
      <w:lvlText w:val=""/>
      <w:lvlJc w:val="left"/>
      <w:pPr>
        <w:ind w:left="5040" w:hanging="360"/>
      </w:pPr>
      <w:rPr>
        <w:rFonts w:ascii="Symbol" w:hAnsi="Symbol" w:hint="default"/>
      </w:rPr>
    </w:lvl>
    <w:lvl w:ilvl="7" w:tplc="085AADEC" w:tentative="1">
      <w:start w:val="1"/>
      <w:numFmt w:val="bullet"/>
      <w:lvlText w:val="o"/>
      <w:lvlJc w:val="left"/>
      <w:pPr>
        <w:ind w:left="5760" w:hanging="360"/>
      </w:pPr>
      <w:rPr>
        <w:rFonts w:ascii="Courier New" w:hAnsi="Courier New" w:cs="Courier New" w:hint="default"/>
      </w:rPr>
    </w:lvl>
    <w:lvl w:ilvl="8" w:tplc="B2DE9BB8" w:tentative="1">
      <w:start w:val="1"/>
      <w:numFmt w:val="bullet"/>
      <w:lvlText w:val=""/>
      <w:lvlJc w:val="left"/>
      <w:pPr>
        <w:ind w:left="6480" w:hanging="360"/>
      </w:pPr>
      <w:rPr>
        <w:rFonts w:ascii="Wingdings" w:hAnsi="Wingdings" w:hint="default"/>
      </w:rPr>
    </w:lvl>
  </w:abstractNum>
  <w:abstractNum w:abstractNumId="2" w15:restartNumberingAfterBreak="0">
    <w:nsid w:val="2AF0745B"/>
    <w:multiLevelType w:val="hybridMultilevel"/>
    <w:tmpl w:val="1FB25696"/>
    <w:lvl w:ilvl="0" w:tplc="E3305B72">
      <w:start w:val="1"/>
      <w:numFmt w:val="decimal"/>
      <w:pStyle w:val="Heading2"/>
      <w:lvlText w:val="%1."/>
      <w:lvlJc w:val="left"/>
      <w:pPr>
        <w:ind w:left="720" w:hanging="360"/>
      </w:pPr>
    </w:lvl>
    <w:lvl w:ilvl="1" w:tplc="C27ED016" w:tentative="1">
      <w:start w:val="1"/>
      <w:numFmt w:val="lowerLetter"/>
      <w:lvlText w:val="%2."/>
      <w:lvlJc w:val="left"/>
      <w:pPr>
        <w:ind w:left="1440" w:hanging="360"/>
      </w:pPr>
    </w:lvl>
    <w:lvl w:ilvl="2" w:tplc="6D82B068" w:tentative="1">
      <w:start w:val="1"/>
      <w:numFmt w:val="lowerRoman"/>
      <w:lvlText w:val="%3."/>
      <w:lvlJc w:val="right"/>
      <w:pPr>
        <w:ind w:left="2160" w:hanging="180"/>
      </w:pPr>
    </w:lvl>
    <w:lvl w:ilvl="3" w:tplc="2AC2CEC2" w:tentative="1">
      <w:start w:val="1"/>
      <w:numFmt w:val="decimal"/>
      <w:lvlText w:val="%4."/>
      <w:lvlJc w:val="left"/>
      <w:pPr>
        <w:ind w:left="2880" w:hanging="360"/>
      </w:pPr>
    </w:lvl>
    <w:lvl w:ilvl="4" w:tplc="91EC7150" w:tentative="1">
      <w:start w:val="1"/>
      <w:numFmt w:val="lowerLetter"/>
      <w:lvlText w:val="%5."/>
      <w:lvlJc w:val="left"/>
      <w:pPr>
        <w:ind w:left="3600" w:hanging="360"/>
      </w:pPr>
    </w:lvl>
    <w:lvl w:ilvl="5" w:tplc="ADAAF9E6" w:tentative="1">
      <w:start w:val="1"/>
      <w:numFmt w:val="lowerRoman"/>
      <w:lvlText w:val="%6."/>
      <w:lvlJc w:val="right"/>
      <w:pPr>
        <w:ind w:left="4320" w:hanging="180"/>
      </w:pPr>
    </w:lvl>
    <w:lvl w:ilvl="6" w:tplc="AA68DB32" w:tentative="1">
      <w:start w:val="1"/>
      <w:numFmt w:val="decimal"/>
      <w:lvlText w:val="%7."/>
      <w:lvlJc w:val="left"/>
      <w:pPr>
        <w:ind w:left="5040" w:hanging="360"/>
      </w:pPr>
    </w:lvl>
    <w:lvl w:ilvl="7" w:tplc="8E641316" w:tentative="1">
      <w:start w:val="1"/>
      <w:numFmt w:val="lowerLetter"/>
      <w:lvlText w:val="%8."/>
      <w:lvlJc w:val="left"/>
      <w:pPr>
        <w:ind w:left="5760" w:hanging="360"/>
      </w:pPr>
    </w:lvl>
    <w:lvl w:ilvl="8" w:tplc="AD36976E" w:tentative="1">
      <w:start w:val="1"/>
      <w:numFmt w:val="lowerRoman"/>
      <w:lvlText w:val="%9."/>
      <w:lvlJc w:val="right"/>
      <w:pPr>
        <w:ind w:left="6480" w:hanging="180"/>
      </w:pPr>
    </w:lvl>
  </w:abstractNum>
  <w:abstractNum w:abstractNumId="3" w15:restartNumberingAfterBreak="0">
    <w:nsid w:val="53193A32"/>
    <w:multiLevelType w:val="hybridMultilevel"/>
    <w:tmpl w:val="0FEC3E6E"/>
    <w:lvl w:ilvl="0" w:tplc="B81826A4">
      <w:start w:val="1"/>
      <w:numFmt w:val="decimal"/>
      <w:lvlText w:val="(%1)"/>
      <w:lvlJc w:val="left"/>
      <w:pPr>
        <w:ind w:left="720" w:hanging="360"/>
      </w:pPr>
      <w:rPr>
        <w:rFonts w:hint="default"/>
      </w:rPr>
    </w:lvl>
    <w:lvl w:ilvl="1" w:tplc="E28CCB04" w:tentative="1">
      <w:start w:val="1"/>
      <w:numFmt w:val="lowerLetter"/>
      <w:lvlText w:val="%2."/>
      <w:lvlJc w:val="left"/>
      <w:pPr>
        <w:ind w:left="1440" w:hanging="360"/>
      </w:pPr>
    </w:lvl>
    <w:lvl w:ilvl="2" w:tplc="D3227E18" w:tentative="1">
      <w:start w:val="1"/>
      <w:numFmt w:val="lowerRoman"/>
      <w:lvlText w:val="%3."/>
      <w:lvlJc w:val="right"/>
      <w:pPr>
        <w:ind w:left="2160" w:hanging="180"/>
      </w:pPr>
    </w:lvl>
    <w:lvl w:ilvl="3" w:tplc="CE843664" w:tentative="1">
      <w:start w:val="1"/>
      <w:numFmt w:val="decimal"/>
      <w:lvlText w:val="%4."/>
      <w:lvlJc w:val="left"/>
      <w:pPr>
        <w:ind w:left="2880" w:hanging="360"/>
      </w:pPr>
    </w:lvl>
    <w:lvl w:ilvl="4" w:tplc="043CDF14" w:tentative="1">
      <w:start w:val="1"/>
      <w:numFmt w:val="lowerLetter"/>
      <w:lvlText w:val="%5."/>
      <w:lvlJc w:val="left"/>
      <w:pPr>
        <w:ind w:left="3600" w:hanging="360"/>
      </w:pPr>
    </w:lvl>
    <w:lvl w:ilvl="5" w:tplc="C2302914" w:tentative="1">
      <w:start w:val="1"/>
      <w:numFmt w:val="lowerRoman"/>
      <w:lvlText w:val="%6."/>
      <w:lvlJc w:val="right"/>
      <w:pPr>
        <w:ind w:left="4320" w:hanging="180"/>
      </w:pPr>
    </w:lvl>
    <w:lvl w:ilvl="6" w:tplc="6BAE8F74" w:tentative="1">
      <w:start w:val="1"/>
      <w:numFmt w:val="decimal"/>
      <w:lvlText w:val="%7."/>
      <w:lvlJc w:val="left"/>
      <w:pPr>
        <w:ind w:left="5040" w:hanging="360"/>
      </w:pPr>
    </w:lvl>
    <w:lvl w:ilvl="7" w:tplc="EBC69580" w:tentative="1">
      <w:start w:val="1"/>
      <w:numFmt w:val="lowerLetter"/>
      <w:lvlText w:val="%8."/>
      <w:lvlJc w:val="left"/>
      <w:pPr>
        <w:ind w:left="5760" w:hanging="360"/>
      </w:pPr>
    </w:lvl>
    <w:lvl w:ilvl="8" w:tplc="E0DA959C" w:tentative="1">
      <w:start w:val="1"/>
      <w:numFmt w:val="lowerRoman"/>
      <w:lvlText w:val="%9."/>
      <w:lvlJc w:val="right"/>
      <w:pPr>
        <w:ind w:left="6480" w:hanging="180"/>
      </w:pPr>
    </w:lvl>
  </w:abstractNum>
  <w:abstractNum w:abstractNumId="4" w15:restartNumberingAfterBreak="0">
    <w:nsid w:val="6BA72710"/>
    <w:multiLevelType w:val="hybridMultilevel"/>
    <w:tmpl w:val="805CBF1E"/>
    <w:lvl w:ilvl="0" w:tplc="113A24C6">
      <w:start w:val="1"/>
      <w:numFmt w:val="upperRoman"/>
      <w:pStyle w:val="Heading1"/>
      <w:lvlText w:val="%1."/>
      <w:lvlJc w:val="right"/>
      <w:pPr>
        <w:ind w:left="720" w:hanging="360"/>
      </w:pPr>
    </w:lvl>
    <w:lvl w:ilvl="1" w:tplc="1F2A0374" w:tentative="1">
      <w:start w:val="1"/>
      <w:numFmt w:val="lowerLetter"/>
      <w:lvlText w:val="%2."/>
      <w:lvlJc w:val="left"/>
      <w:pPr>
        <w:ind w:left="1440" w:hanging="360"/>
      </w:pPr>
    </w:lvl>
    <w:lvl w:ilvl="2" w:tplc="EEC48B76" w:tentative="1">
      <w:start w:val="1"/>
      <w:numFmt w:val="lowerRoman"/>
      <w:lvlText w:val="%3."/>
      <w:lvlJc w:val="right"/>
      <w:pPr>
        <w:ind w:left="2160" w:hanging="180"/>
      </w:pPr>
    </w:lvl>
    <w:lvl w:ilvl="3" w:tplc="D048FCBE" w:tentative="1">
      <w:start w:val="1"/>
      <w:numFmt w:val="decimal"/>
      <w:lvlText w:val="%4."/>
      <w:lvlJc w:val="left"/>
      <w:pPr>
        <w:ind w:left="2880" w:hanging="360"/>
      </w:pPr>
    </w:lvl>
    <w:lvl w:ilvl="4" w:tplc="D2802E12" w:tentative="1">
      <w:start w:val="1"/>
      <w:numFmt w:val="lowerLetter"/>
      <w:lvlText w:val="%5."/>
      <w:lvlJc w:val="left"/>
      <w:pPr>
        <w:ind w:left="3600" w:hanging="360"/>
      </w:pPr>
    </w:lvl>
    <w:lvl w:ilvl="5" w:tplc="CD76CEBC" w:tentative="1">
      <w:start w:val="1"/>
      <w:numFmt w:val="lowerRoman"/>
      <w:lvlText w:val="%6."/>
      <w:lvlJc w:val="right"/>
      <w:pPr>
        <w:ind w:left="4320" w:hanging="180"/>
      </w:pPr>
    </w:lvl>
    <w:lvl w:ilvl="6" w:tplc="89CE14A2" w:tentative="1">
      <w:start w:val="1"/>
      <w:numFmt w:val="decimal"/>
      <w:lvlText w:val="%7."/>
      <w:lvlJc w:val="left"/>
      <w:pPr>
        <w:ind w:left="5040" w:hanging="360"/>
      </w:pPr>
    </w:lvl>
    <w:lvl w:ilvl="7" w:tplc="1138D34A" w:tentative="1">
      <w:start w:val="1"/>
      <w:numFmt w:val="lowerLetter"/>
      <w:lvlText w:val="%8."/>
      <w:lvlJc w:val="left"/>
      <w:pPr>
        <w:ind w:left="5760" w:hanging="360"/>
      </w:pPr>
    </w:lvl>
    <w:lvl w:ilvl="8" w:tplc="34D8C8B8" w:tentative="1">
      <w:start w:val="1"/>
      <w:numFmt w:val="lowerRoman"/>
      <w:lvlText w:val="%9."/>
      <w:lvlJc w:val="right"/>
      <w:pPr>
        <w:ind w:left="6480" w:hanging="180"/>
      </w:pPr>
    </w:lvl>
  </w:abstractNum>
  <w:abstractNum w:abstractNumId="5" w15:restartNumberingAfterBreak="0">
    <w:nsid w:val="7C7C77D2"/>
    <w:multiLevelType w:val="hybridMultilevel"/>
    <w:tmpl w:val="B8E83766"/>
    <w:lvl w:ilvl="0" w:tplc="1A4C4D20">
      <w:start w:val="1"/>
      <w:numFmt w:val="lowerLetter"/>
      <w:pStyle w:val="Heading3"/>
      <w:lvlText w:val="%1."/>
      <w:lvlJc w:val="left"/>
      <w:pPr>
        <w:ind w:left="720" w:hanging="360"/>
      </w:pPr>
    </w:lvl>
    <w:lvl w:ilvl="1" w:tplc="25522C06" w:tentative="1">
      <w:start w:val="1"/>
      <w:numFmt w:val="lowerLetter"/>
      <w:lvlText w:val="%2."/>
      <w:lvlJc w:val="left"/>
      <w:pPr>
        <w:ind w:left="1440" w:hanging="360"/>
      </w:pPr>
    </w:lvl>
    <w:lvl w:ilvl="2" w:tplc="70F86B0A" w:tentative="1">
      <w:start w:val="1"/>
      <w:numFmt w:val="lowerRoman"/>
      <w:lvlText w:val="%3."/>
      <w:lvlJc w:val="right"/>
      <w:pPr>
        <w:ind w:left="2160" w:hanging="180"/>
      </w:pPr>
    </w:lvl>
    <w:lvl w:ilvl="3" w:tplc="D3AAD92A" w:tentative="1">
      <w:start w:val="1"/>
      <w:numFmt w:val="decimal"/>
      <w:lvlText w:val="%4."/>
      <w:lvlJc w:val="left"/>
      <w:pPr>
        <w:ind w:left="2880" w:hanging="360"/>
      </w:pPr>
    </w:lvl>
    <w:lvl w:ilvl="4" w:tplc="B942CCAA" w:tentative="1">
      <w:start w:val="1"/>
      <w:numFmt w:val="lowerLetter"/>
      <w:lvlText w:val="%5."/>
      <w:lvlJc w:val="left"/>
      <w:pPr>
        <w:ind w:left="3600" w:hanging="360"/>
      </w:pPr>
    </w:lvl>
    <w:lvl w:ilvl="5" w:tplc="4B742CFE" w:tentative="1">
      <w:start w:val="1"/>
      <w:numFmt w:val="lowerRoman"/>
      <w:lvlText w:val="%6."/>
      <w:lvlJc w:val="right"/>
      <w:pPr>
        <w:ind w:left="4320" w:hanging="180"/>
      </w:pPr>
    </w:lvl>
    <w:lvl w:ilvl="6" w:tplc="9704DF0A" w:tentative="1">
      <w:start w:val="1"/>
      <w:numFmt w:val="decimal"/>
      <w:lvlText w:val="%7."/>
      <w:lvlJc w:val="left"/>
      <w:pPr>
        <w:ind w:left="5040" w:hanging="360"/>
      </w:pPr>
    </w:lvl>
    <w:lvl w:ilvl="7" w:tplc="0EF4116E" w:tentative="1">
      <w:start w:val="1"/>
      <w:numFmt w:val="lowerLetter"/>
      <w:lvlText w:val="%8."/>
      <w:lvlJc w:val="left"/>
      <w:pPr>
        <w:ind w:left="5760" w:hanging="360"/>
      </w:pPr>
    </w:lvl>
    <w:lvl w:ilvl="8" w:tplc="EFCE3E26" w:tentative="1">
      <w:start w:val="1"/>
      <w:numFmt w:val="lowerRoman"/>
      <w:lvlText w:val="%9."/>
      <w:lvlJc w:val="right"/>
      <w:pPr>
        <w:ind w:left="6480" w:hanging="180"/>
      </w:pPr>
    </w:lvl>
  </w:abstractNum>
  <w:num w:numId="1" w16cid:durableId="738670076">
    <w:abstractNumId w:val="0"/>
  </w:num>
  <w:num w:numId="2" w16cid:durableId="1277518969">
    <w:abstractNumId w:val="3"/>
  </w:num>
  <w:num w:numId="3" w16cid:durableId="1709184288">
    <w:abstractNumId w:val="1"/>
  </w:num>
  <w:num w:numId="4" w16cid:durableId="691343432">
    <w:abstractNumId w:val="4"/>
  </w:num>
  <w:num w:numId="5" w16cid:durableId="580600151">
    <w:abstractNumId w:val="2"/>
  </w:num>
  <w:num w:numId="6" w16cid:durableId="1290092790">
    <w:abstractNumId w:val="5"/>
  </w:num>
  <w:num w:numId="7" w16cid:durableId="1018853662">
    <w:abstractNumId w:val="5"/>
    <w:lvlOverride w:ilvl="0">
      <w:startOverride w:val="1"/>
    </w:lvlOverride>
  </w:num>
  <w:num w:numId="8" w16cid:durableId="289173367">
    <w:abstractNumId w:val="2"/>
    <w:lvlOverride w:ilvl="0">
      <w:startOverride w:val="1"/>
    </w:lvlOverride>
  </w:num>
  <w:num w:numId="9" w16cid:durableId="1999576804">
    <w:abstractNumId w:val="5"/>
    <w:lvlOverride w:ilvl="0">
      <w:startOverride w:val="1"/>
    </w:lvlOverride>
  </w:num>
  <w:num w:numId="10" w16cid:durableId="1742214847">
    <w:abstractNumId w:val="5"/>
    <w:lvlOverride w:ilvl="0">
      <w:startOverride w:val="1"/>
    </w:lvlOverride>
  </w:num>
  <w:num w:numId="11" w16cid:durableId="682508934">
    <w:abstractNumId w:val="2"/>
    <w:lvlOverride w:ilvl="0">
      <w:startOverride w:val="1"/>
    </w:lvlOverride>
  </w:num>
  <w:num w:numId="12" w16cid:durableId="874544262">
    <w:abstractNumId w:val="2"/>
    <w:lvlOverride w:ilvl="0">
      <w:startOverride w:val="1"/>
    </w:lvlOverride>
  </w:num>
  <w:num w:numId="13" w16cid:durableId="1344891368">
    <w:abstractNumId w:val="2"/>
    <w:lvlOverride w:ilvl="0">
      <w:startOverride w:val="1"/>
    </w:lvlOverride>
  </w:num>
  <w:num w:numId="14" w16cid:durableId="1094087766">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en Guesne">
    <w15:presenceInfo w15:providerId="AD" w15:userId="S::Sebastien.Guesne@lhasalimited.org::f1864c4d-6202-4c9a-905c-1154a6e72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50"/>
    <w:rsid w:val="00000833"/>
    <w:rsid w:val="000041D7"/>
    <w:rsid w:val="00012318"/>
    <w:rsid w:val="00015C92"/>
    <w:rsid w:val="00027A1E"/>
    <w:rsid w:val="00031A42"/>
    <w:rsid w:val="00034B56"/>
    <w:rsid w:val="000366D0"/>
    <w:rsid w:val="000521CA"/>
    <w:rsid w:val="0005755A"/>
    <w:rsid w:val="0006445F"/>
    <w:rsid w:val="00070B41"/>
    <w:rsid w:val="00082621"/>
    <w:rsid w:val="00091B3C"/>
    <w:rsid w:val="000A459D"/>
    <w:rsid w:val="000B6ACD"/>
    <w:rsid w:val="000C46B4"/>
    <w:rsid w:val="000C7A6A"/>
    <w:rsid w:val="000D26B1"/>
    <w:rsid w:val="000E2B83"/>
    <w:rsid w:val="000E4928"/>
    <w:rsid w:val="000F7DB7"/>
    <w:rsid w:val="00104907"/>
    <w:rsid w:val="00104D3D"/>
    <w:rsid w:val="00105BAF"/>
    <w:rsid w:val="001103BF"/>
    <w:rsid w:val="001113A2"/>
    <w:rsid w:val="001117B1"/>
    <w:rsid w:val="00115613"/>
    <w:rsid w:val="00117C6C"/>
    <w:rsid w:val="0012402F"/>
    <w:rsid w:val="00130352"/>
    <w:rsid w:val="00144CFB"/>
    <w:rsid w:val="00156E25"/>
    <w:rsid w:val="00157177"/>
    <w:rsid w:val="00157689"/>
    <w:rsid w:val="00162CE8"/>
    <w:rsid w:val="00163498"/>
    <w:rsid w:val="001635DC"/>
    <w:rsid w:val="00173114"/>
    <w:rsid w:val="0018367A"/>
    <w:rsid w:val="001914EA"/>
    <w:rsid w:val="00193D72"/>
    <w:rsid w:val="00197EC5"/>
    <w:rsid w:val="001A0B49"/>
    <w:rsid w:val="001A3B8D"/>
    <w:rsid w:val="001A6E5B"/>
    <w:rsid w:val="001B0B9C"/>
    <w:rsid w:val="001D1B97"/>
    <w:rsid w:val="001D276C"/>
    <w:rsid w:val="001D70F0"/>
    <w:rsid w:val="001E0625"/>
    <w:rsid w:val="001E1F8F"/>
    <w:rsid w:val="001E22F2"/>
    <w:rsid w:val="001E4C25"/>
    <w:rsid w:val="001F29BA"/>
    <w:rsid w:val="001F50A4"/>
    <w:rsid w:val="001F5426"/>
    <w:rsid w:val="001F5C7F"/>
    <w:rsid w:val="00201554"/>
    <w:rsid w:val="0020496F"/>
    <w:rsid w:val="00206039"/>
    <w:rsid w:val="00211CFC"/>
    <w:rsid w:val="00214FB5"/>
    <w:rsid w:val="00223B73"/>
    <w:rsid w:val="00232C11"/>
    <w:rsid w:val="0025103D"/>
    <w:rsid w:val="00251E60"/>
    <w:rsid w:val="0025281F"/>
    <w:rsid w:val="002566FD"/>
    <w:rsid w:val="002800EB"/>
    <w:rsid w:val="002810CD"/>
    <w:rsid w:val="00294759"/>
    <w:rsid w:val="0029537D"/>
    <w:rsid w:val="00296384"/>
    <w:rsid w:val="002A0120"/>
    <w:rsid w:val="002A0AA8"/>
    <w:rsid w:val="002A2BFF"/>
    <w:rsid w:val="002A43D8"/>
    <w:rsid w:val="002A4FCB"/>
    <w:rsid w:val="002C405C"/>
    <w:rsid w:val="002D05D8"/>
    <w:rsid w:val="002D0862"/>
    <w:rsid w:val="002D6F6D"/>
    <w:rsid w:val="002D7857"/>
    <w:rsid w:val="002D7F15"/>
    <w:rsid w:val="002E1B2F"/>
    <w:rsid w:val="002E449F"/>
    <w:rsid w:val="002E756F"/>
    <w:rsid w:val="002F1EEF"/>
    <w:rsid w:val="00313DDD"/>
    <w:rsid w:val="003149D2"/>
    <w:rsid w:val="00317269"/>
    <w:rsid w:val="00322E41"/>
    <w:rsid w:val="003279A9"/>
    <w:rsid w:val="00327BB8"/>
    <w:rsid w:val="00333433"/>
    <w:rsid w:val="0034057F"/>
    <w:rsid w:val="003824E8"/>
    <w:rsid w:val="003839FE"/>
    <w:rsid w:val="0039531E"/>
    <w:rsid w:val="003A052A"/>
    <w:rsid w:val="003A4632"/>
    <w:rsid w:val="003A63DC"/>
    <w:rsid w:val="003B19CC"/>
    <w:rsid w:val="003B1F48"/>
    <w:rsid w:val="003C2DEA"/>
    <w:rsid w:val="003D010F"/>
    <w:rsid w:val="003D14B3"/>
    <w:rsid w:val="003D31F9"/>
    <w:rsid w:val="003D42B2"/>
    <w:rsid w:val="003D4931"/>
    <w:rsid w:val="003D6DC1"/>
    <w:rsid w:val="003D72EF"/>
    <w:rsid w:val="003E35B0"/>
    <w:rsid w:val="003F38BA"/>
    <w:rsid w:val="003F5198"/>
    <w:rsid w:val="00407320"/>
    <w:rsid w:val="00407377"/>
    <w:rsid w:val="00411937"/>
    <w:rsid w:val="0041690A"/>
    <w:rsid w:val="004270AD"/>
    <w:rsid w:val="00430BB2"/>
    <w:rsid w:val="00430BF9"/>
    <w:rsid w:val="00431283"/>
    <w:rsid w:val="004340F9"/>
    <w:rsid w:val="0044006A"/>
    <w:rsid w:val="00452019"/>
    <w:rsid w:val="00462918"/>
    <w:rsid w:val="0046379A"/>
    <w:rsid w:val="004651E4"/>
    <w:rsid w:val="00467A0D"/>
    <w:rsid w:val="0047308B"/>
    <w:rsid w:val="00477C0A"/>
    <w:rsid w:val="0048101A"/>
    <w:rsid w:val="004877A0"/>
    <w:rsid w:val="004A011D"/>
    <w:rsid w:val="004B17C2"/>
    <w:rsid w:val="004B344D"/>
    <w:rsid w:val="004B514C"/>
    <w:rsid w:val="004C13B0"/>
    <w:rsid w:val="004C1E4C"/>
    <w:rsid w:val="004D043A"/>
    <w:rsid w:val="004D1BD4"/>
    <w:rsid w:val="004D2C7A"/>
    <w:rsid w:val="004F0D54"/>
    <w:rsid w:val="004F2191"/>
    <w:rsid w:val="00502CF9"/>
    <w:rsid w:val="00504704"/>
    <w:rsid w:val="00520E64"/>
    <w:rsid w:val="00535187"/>
    <w:rsid w:val="005366AF"/>
    <w:rsid w:val="0054008F"/>
    <w:rsid w:val="00540A35"/>
    <w:rsid w:val="00542E89"/>
    <w:rsid w:val="00550708"/>
    <w:rsid w:val="00553DDB"/>
    <w:rsid w:val="0055725D"/>
    <w:rsid w:val="00565D3E"/>
    <w:rsid w:val="00570A4B"/>
    <w:rsid w:val="00571B90"/>
    <w:rsid w:val="00575431"/>
    <w:rsid w:val="005754E8"/>
    <w:rsid w:val="00576978"/>
    <w:rsid w:val="00580490"/>
    <w:rsid w:val="00582C9F"/>
    <w:rsid w:val="00585826"/>
    <w:rsid w:val="005929CE"/>
    <w:rsid w:val="0059375C"/>
    <w:rsid w:val="00595483"/>
    <w:rsid w:val="005A3F32"/>
    <w:rsid w:val="005A5140"/>
    <w:rsid w:val="005A70B7"/>
    <w:rsid w:val="005A7A26"/>
    <w:rsid w:val="005B4525"/>
    <w:rsid w:val="005B4BC9"/>
    <w:rsid w:val="005B75A3"/>
    <w:rsid w:val="005C0094"/>
    <w:rsid w:val="005C3961"/>
    <w:rsid w:val="005D0CDE"/>
    <w:rsid w:val="005D2ED5"/>
    <w:rsid w:val="0060059A"/>
    <w:rsid w:val="00605ED6"/>
    <w:rsid w:val="00610D3E"/>
    <w:rsid w:val="00614F96"/>
    <w:rsid w:val="006227DD"/>
    <w:rsid w:val="00622940"/>
    <w:rsid w:val="006378A9"/>
    <w:rsid w:val="00651EC2"/>
    <w:rsid w:val="00656530"/>
    <w:rsid w:val="00657FD2"/>
    <w:rsid w:val="006640C4"/>
    <w:rsid w:val="006655E7"/>
    <w:rsid w:val="006701F7"/>
    <w:rsid w:val="00676CD6"/>
    <w:rsid w:val="00676D8D"/>
    <w:rsid w:val="00677485"/>
    <w:rsid w:val="00682852"/>
    <w:rsid w:val="006912E5"/>
    <w:rsid w:val="00691679"/>
    <w:rsid w:val="006A3AFA"/>
    <w:rsid w:val="006A6FDF"/>
    <w:rsid w:val="006A7612"/>
    <w:rsid w:val="006A774F"/>
    <w:rsid w:val="006B347F"/>
    <w:rsid w:val="006B7902"/>
    <w:rsid w:val="006D0A26"/>
    <w:rsid w:val="006D17C9"/>
    <w:rsid w:val="006D29F0"/>
    <w:rsid w:val="006D5028"/>
    <w:rsid w:val="006D5E14"/>
    <w:rsid w:val="006E36CF"/>
    <w:rsid w:val="006F4552"/>
    <w:rsid w:val="00716777"/>
    <w:rsid w:val="00721550"/>
    <w:rsid w:val="00721A0A"/>
    <w:rsid w:val="0072255E"/>
    <w:rsid w:val="00723FD2"/>
    <w:rsid w:val="00744D3D"/>
    <w:rsid w:val="0075438B"/>
    <w:rsid w:val="00760052"/>
    <w:rsid w:val="00764425"/>
    <w:rsid w:val="00766692"/>
    <w:rsid w:val="00773D1A"/>
    <w:rsid w:val="007843A3"/>
    <w:rsid w:val="007A1C8B"/>
    <w:rsid w:val="007A7956"/>
    <w:rsid w:val="007B1B62"/>
    <w:rsid w:val="007D73AD"/>
    <w:rsid w:val="007E0282"/>
    <w:rsid w:val="007E38E5"/>
    <w:rsid w:val="007E3A1D"/>
    <w:rsid w:val="007E6470"/>
    <w:rsid w:val="007E656D"/>
    <w:rsid w:val="00814D1C"/>
    <w:rsid w:val="0083076D"/>
    <w:rsid w:val="00830CDE"/>
    <w:rsid w:val="00831FB0"/>
    <w:rsid w:val="0084098E"/>
    <w:rsid w:val="00843702"/>
    <w:rsid w:val="008458F2"/>
    <w:rsid w:val="008470CA"/>
    <w:rsid w:val="0084763B"/>
    <w:rsid w:val="008720F8"/>
    <w:rsid w:val="008778E3"/>
    <w:rsid w:val="0088145D"/>
    <w:rsid w:val="0089022D"/>
    <w:rsid w:val="00891758"/>
    <w:rsid w:val="00897A4E"/>
    <w:rsid w:val="008A5336"/>
    <w:rsid w:val="008A7F54"/>
    <w:rsid w:val="008B293B"/>
    <w:rsid w:val="008B6840"/>
    <w:rsid w:val="008C2502"/>
    <w:rsid w:val="008C262A"/>
    <w:rsid w:val="008C39B7"/>
    <w:rsid w:val="008C5AE4"/>
    <w:rsid w:val="008D2068"/>
    <w:rsid w:val="008D3113"/>
    <w:rsid w:val="008E3D2D"/>
    <w:rsid w:val="008F16AF"/>
    <w:rsid w:val="009002FF"/>
    <w:rsid w:val="009018FF"/>
    <w:rsid w:val="0090623C"/>
    <w:rsid w:val="00921684"/>
    <w:rsid w:val="0092618F"/>
    <w:rsid w:val="0093563F"/>
    <w:rsid w:val="009420C6"/>
    <w:rsid w:val="00950429"/>
    <w:rsid w:val="00957601"/>
    <w:rsid w:val="00962A3D"/>
    <w:rsid w:val="0096339A"/>
    <w:rsid w:val="00964ED2"/>
    <w:rsid w:val="00966A18"/>
    <w:rsid w:val="009735DA"/>
    <w:rsid w:val="009744DB"/>
    <w:rsid w:val="0098396E"/>
    <w:rsid w:val="00983A24"/>
    <w:rsid w:val="00983F4F"/>
    <w:rsid w:val="00984CC9"/>
    <w:rsid w:val="00992117"/>
    <w:rsid w:val="009A298D"/>
    <w:rsid w:val="009A3F6A"/>
    <w:rsid w:val="009A79C8"/>
    <w:rsid w:val="009B0EA8"/>
    <w:rsid w:val="009B13DD"/>
    <w:rsid w:val="009C74AE"/>
    <w:rsid w:val="009D3D7F"/>
    <w:rsid w:val="009D3FF7"/>
    <w:rsid w:val="009E029F"/>
    <w:rsid w:val="009E328B"/>
    <w:rsid w:val="009E6645"/>
    <w:rsid w:val="009F2BA7"/>
    <w:rsid w:val="009F5B24"/>
    <w:rsid w:val="009F6A4A"/>
    <w:rsid w:val="009F7786"/>
    <w:rsid w:val="00A040AA"/>
    <w:rsid w:val="00A10EA2"/>
    <w:rsid w:val="00A17AA4"/>
    <w:rsid w:val="00A2467B"/>
    <w:rsid w:val="00A46F2D"/>
    <w:rsid w:val="00A47B0D"/>
    <w:rsid w:val="00A5558E"/>
    <w:rsid w:val="00A56C88"/>
    <w:rsid w:val="00A67AF1"/>
    <w:rsid w:val="00A76AD4"/>
    <w:rsid w:val="00A81E2F"/>
    <w:rsid w:val="00A82718"/>
    <w:rsid w:val="00A85281"/>
    <w:rsid w:val="00A866C2"/>
    <w:rsid w:val="00A94C2B"/>
    <w:rsid w:val="00AA1EA2"/>
    <w:rsid w:val="00AB4FC8"/>
    <w:rsid w:val="00AB5B24"/>
    <w:rsid w:val="00AC0328"/>
    <w:rsid w:val="00AC251F"/>
    <w:rsid w:val="00AD025D"/>
    <w:rsid w:val="00AE239B"/>
    <w:rsid w:val="00AE4161"/>
    <w:rsid w:val="00AE64D0"/>
    <w:rsid w:val="00AF4520"/>
    <w:rsid w:val="00AF764C"/>
    <w:rsid w:val="00B0289C"/>
    <w:rsid w:val="00B07BA8"/>
    <w:rsid w:val="00B17A91"/>
    <w:rsid w:val="00B21C2F"/>
    <w:rsid w:val="00B249E2"/>
    <w:rsid w:val="00B468D6"/>
    <w:rsid w:val="00B506D1"/>
    <w:rsid w:val="00B5284A"/>
    <w:rsid w:val="00B53A4E"/>
    <w:rsid w:val="00B54120"/>
    <w:rsid w:val="00B56C21"/>
    <w:rsid w:val="00B60049"/>
    <w:rsid w:val="00B6472F"/>
    <w:rsid w:val="00B67156"/>
    <w:rsid w:val="00B77139"/>
    <w:rsid w:val="00B90B91"/>
    <w:rsid w:val="00BA3466"/>
    <w:rsid w:val="00BA7A8D"/>
    <w:rsid w:val="00BA7F4D"/>
    <w:rsid w:val="00BB06EE"/>
    <w:rsid w:val="00BB2437"/>
    <w:rsid w:val="00BC78E6"/>
    <w:rsid w:val="00BD3365"/>
    <w:rsid w:val="00BD3886"/>
    <w:rsid w:val="00BD59E4"/>
    <w:rsid w:val="00BE458C"/>
    <w:rsid w:val="00BF1BFD"/>
    <w:rsid w:val="00BF568C"/>
    <w:rsid w:val="00C133E7"/>
    <w:rsid w:val="00C31976"/>
    <w:rsid w:val="00C34B8B"/>
    <w:rsid w:val="00C550B7"/>
    <w:rsid w:val="00C7635A"/>
    <w:rsid w:val="00C8061A"/>
    <w:rsid w:val="00C816E5"/>
    <w:rsid w:val="00C830E8"/>
    <w:rsid w:val="00C85AC9"/>
    <w:rsid w:val="00C86EDD"/>
    <w:rsid w:val="00C90056"/>
    <w:rsid w:val="00C91516"/>
    <w:rsid w:val="00C955BF"/>
    <w:rsid w:val="00C95826"/>
    <w:rsid w:val="00CA27D3"/>
    <w:rsid w:val="00CB6701"/>
    <w:rsid w:val="00CB7B11"/>
    <w:rsid w:val="00CD0D14"/>
    <w:rsid w:val="00CD27A7"/>
    <w:rsid w:val="00CE231B"/>
    <w:rsid w:val="00CE6BBB"/>
    <w:rsid w:val="00CE7883"/>
    <w:rsid w:val="00CF1E44"/>
    <w:rsid w:val="00D0137B"/>
    <w:rsid w:val="00D104BF"/>
    <w:rsid w:val="00D10C69"/>
    <w:rsid w:val="00D304A4"/>
    <w:rsid w:val="00D33CA1"/>
    <w:rsid w:val="00D364E9"/>
    <w:rsid w:val="00D42650"/>
    <w:rsid w:val="00D46E1F"/>
    <w:rsid w:val="00D5443C"/>
    <w:rsid w:val="00D546C1"/>
    <w:rsid w:val="00D56926"/>
    <w:rsid w:val="00D6393B"/>
    <w:rsid w:val="00D80E9A"/>
    <w:rsid w:val="00D82504"/>
    <w:rsid w:val="00D85D81"/>
    <w:rsid w:val="00DA7EE1"/>
    <w:rsid w:val="00DB2507"/>
    <w:rsid w:val="00DB69AF"/>
    <w:rsid w:val="00DD071E"/>
    <w:rsid w:val="00DD5967"/>
    <w:rsid w:val="00DD7FA2"/>
    <w:rsid w:val="00DE1018"/>
    <w:rsid w:val="00DE58DA"/>
    <w:rsid w:val="00DE6B1B"/>
    <w:rsid w:val="00DE72AF"/>
    <w:rsid w:val="00E00FE7"/>
    <w:rsid w:val="00E04CE0"/>
    <w:rsid w:val="00E06AFD"/>
    <w:rsid w:val="00E176B7"/>
    <w:rsid w:val="00E23273"/>
    <w:rsid w:val="00E367FF"/>
    <w:rsid w:val="00E530BA"/>
    <w:rsid w:val="00E53592"/>
    <w:rsid w:val="00E54E1C"/>
    <w:rsid w:val="00E60E1C"/>
    <w:rsid w:val="00E62330"/>
    <w:rsid w:val="00E65274"/>
    <w:rsid w:val="00E70BFC"/>
    <w:rsid w:val="00E71A1A"/>
    <w:rsid w:val="00E80BDE"/>
    <w:rsid w:val="00E8185E"/>
    <w:rsid w:val="00E82175"/>
    <w:rsid w:val="00E8341C"/>
    <w:rsid w:val="00E865C8"/>
    <w:rsid w:val="00E87CFE"/>
    <w:rsid w:val="00E90D11"/>
    <w:rsid w:val="00E953CB"/>
    <w:rsid w:val="00EA4456"/>
    <w:rsid w:val="00EA7178"/>
    <w:rsid w:val="00EB58D1"/>
    <w:rsid w:val="00EC062C"/>
    <w:rsid w:val="00EC1D82"/>
    <w:rsid w:val="00EE08C9"/>
    <w:rsid w:val="00EE2783"/>
    <w:rsid w:val="00EE586E"/>
    <w:rsid w:val="00EF2E95"/>
    <w:rsid w:val="00EF4404"/>
    <w:rsid w:val="00EF7AB0"/>
    <w:rsid w:val="00F140E3"/>
    <w:rsid w:val="00F2497B"/>
    <w:rsid w:val="00F26034"/>
    <w:rsid w:val="00F35650"/>
    <w:rsid w:val="00F40B11"/>
    <w:rsid w:val="00F434DA"/>
    <w:rsid w:val="00F45B93"/>
    <w:rsid w:val="00F4762E"/>
    <w:rsid w:val="00F77452"/>
    <w:rsid w:val="00F8153A"/>
    <w:rsid w:val="00F81984"/>
    <w:rsid w:val="00F85878"/>
    <w:rsid w:val="00F907D1"/>
    <w:rsid w:val="00F93542"/>
    <w:rsid w:val="00F94FAD"/>
    <w:rsid w:val="00F971D9"/>
    <w:rsid w:val="00FA1650"/>
    <w:rsid w:val="00FA2D1D"/>
    <w:rsid w:val="00FA2E5A"/>
    <w:rsid w:val="00FA3493"/>
    <w:rsid w:val="00FB0796"/>
    <w:rsid w:val="00FC206A"/>
    <w:rsid w:val="00FC70F0"/>
    <w:rsid w:val="00FD1BA4"/>
    <w:rsid w:val="00FD5192"/>
    <w:rsid w:val="00FD61C7"/>
    <w:rsid w:val="00FF1A5D"/>
    <w:rsid w:val="00FF2211"/>
    <w:rsid w:val="00FF6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DD36"/>
  <w15:chartTrackingRefBased/>
  <w15:docId w15:val="{2ECCBB5E-073D-4D79-9E97-9AB26DA4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A6FDF"/>
  </w:style>
  <w:style w:type="paragraph" w:styleId="Heading1">
    <w:name w:val="heading 1"/>
    <w:basedOn w:val="Normal"/>
    <w:next w:val="Normal"/>
    <w:link w:val="Heading1Char"/>
    <w:uiPriority w:val="9"/>
    <w:qFormat/>
    <w:rsid w:val="00576978"/>
    <w:pPr>
      <w:keepNext/>
      <w:keepLines/>
      <w:numPr>
        <w:numId w:val="4"/>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76978"/>
    <w:pPr>
      <w:keepNext/>
      <w:keepLines/>
      <w:numPr>
        <w:numId w:val="5"/>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A43D8"/>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1D7"/>
    <w:rPr>
      <w:color w:val="808080"/>
    </w:rPr>
  </w:style>
  <w:style w:type="table" w:styleId="TableGrid">
    <w:name w:val="Table Grid"/>
    <w:basedOn w:val="TableNormal"/>
    <w:uiPriority w:val="39"/>
    <w:rsid w:val="00157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FB5"/>
    <w:pPr>
      <w:ind w:left="720"/>
      <w:contextualSpacing/>
    </w:pPr>
  </w:style>
  <w:style w:type="paragraph" w:styleId="Caption">
    <w:name w:val="caption"/>
    <w:basedOn w:val="Normal"/>
    <w:next w:val="Normal"/>
    <w:uiPriority w:val="35"/>
    <w:unhideWhenUsed/>
    <w:qFormat/>
    <w:rsid w:val="001117B1"/>
    <w:pPr>
      <w:spacing w:after="200" w:line="240" w:lineRule="auto"/>
      <w:jc w:val="center"/>
    </w:pPr>
    <w:rPr>
      <w:b/>
      <w:iCs/>
      <w:sz w:val="18"/>
      <w:szCs w:val="18"/>
    </w:rPr>
  </w:style>
  <w:style w:type="paragraph" w:styleId="Title">
    <w:name w:val="Title"/>
    <w:basedOn w:val="Normal"/>
    <w:next w:val="Normal"/>
    <w:link w:val="TitleChar"/>
    <w:uiPriority w:val="10"/>
    <w:qFormat/>
    <w:rsid w:val="003D0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1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697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7697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A43D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02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2CF9"/>
    <w:rPr>
      <w:rFonts w:eastAsiaTheme="minorEastAsia"/>
      <w:color w:val="5A5A5A" w:themeColor="text1" w:themeTint="A5"/>
      <w:spacing w:val="15"/>
    </w:rPr>
  </w:style>
  <w:style w:type="character" w:styleId="SubtleEmphasis">
    <w:name w:val="Subtle Emphasis"/>
    <w:basedOn w:val="DefaultParagraphFont"/>
    <w:uiPriority w:val="19"/>
    <w:qFormat/>
    <w:rsid w:val="00502CF9"/>
    <w:rPr>
      <w:i/>
      <w:iCs/>
      <w:color w:val="404040" w:themeColor="text1" w:themeTint="BF"/>
    </w:rPr>
  </w:style>
  <w:style w:type="paragraph" w:styleId="Header">
    <w:name w:val="header"/>
    <w:basedOn w:val="Normal"/>
    <w:link w:val="HeaderChar"/>
    <w:uiPriority w:val="99"/>
    <w:unhideWhenUsed/>
    <w:rsid w:val="004B3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44D"/>
  </w:style>
  <w:style w:type="paragraph" w:styleId="Footer">
    <w:name w:val="footer"/>
    <w:basedOn w:val="Normal"/>
    <w:link w:val="FooterChar"/>
    <w:uiPriority w:val="99"/>
    <w:unhideWhenUsed/>
    <w:rsid w:val="004B3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44D"/>
  </w:style>
  <w:style w:type="paragraph" w:styleId="Bibliography">
    <w:name w:val="Bibliography"/>
    <w:basedOn w:val="Normal"/>
    <w:next w:val="Normal"/>
    <w:uiPriority w:val="37"/>
    <w:unhideWhenUsed/>
    <w:rsid w:val="00814D1C"/>
    <w:pPr>
      <w:tabs>
        <w:tab w:val="left" w:pos="384"/>
      </w:tabs>
      <w:spacing w:after="240" w:line="240" w:lineRule="auto"/>
      <w:ind w:left="384" w:hanging="384"/>
    </w:pPr>
  </w:style>
  <w:style w:type="character" w:styleId="Hyperlink">
    <w:name w:val="Hyperlink"/>
    <w:basedOn w:val="DefaultParagraphFont"/>
    <w:uiPriority w:val="99"/>
    <w:unhideWhenUsed/>
    <w:rsid w:val="005C0094"/>
    <w:rPr>
      <w:color w:val="0563C1" w:themeColor="hyperlink"/>
      <w:u w:val="single"/>
    </w:rPr>
  </w:style>
  <w:style w:type="character" w:customStyle="1" w:styleId="UnresolvedMention1">
    <w:name w:val="Unresolved Mention1"/>
    <w:basedOn w:val="DefaultParagraphFont"/>
    <w:uiPriority w:val="99"/>
    <w:semiHidden/>
    <w:unhideWhenUsed/>
    <w:rsid w:val="005C0094"/>
    <w:rPr>
      <w:color w:val="605E5C"/>
      <w:shd w:val="clear" w:color="auto" w:fill="E1DFDD"/>
    </w:rPr>
  </w:style>
  <w:style w:type="character" w:styleId="CommentReference">
    <w:name w:val="annotation reference"/>
    <w:basedOn w:val="DefaultParagraphFont"/>
    <w:uiPriority w:val="99"/>
    <w:semiHidden/>
    <w:unhideWhenUsed/>
    <w:rsid w:val="005D0CDE"/>
    <w:rPr>
      <w:sz w:val="16"/>
      <w:szCs w:val="16"/>
    </w:rPr>
  </w:style>
  <w:style w:type="paragraph" w:styleId="CommentText">
    <w:name w:val="annotation text"/>
    <w:basedOn w:val="Normal"/>
    <w:link w:val="CommentTextChar"/>
    <w:uiPriority w:val="99"/>
    <w:unhideWhenUsed/>
    <w:rsid w:val="005D0CDE"/>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5D0CDE"/>
    <w:rPr>
      <w:rFonts w:eastAsiaTheme="minorEastAsia"/>
      <w:sz w:val="20"/>
      <w:szCs w:val="20"/>
    </w:rPr>
  </w:style>
  <w:style w:type="paragraph" w:styleId="TableofFigures">
    <w:name w:val="table of figures"/>
    <w:basedOn w:val="Normal"/>
    <w:next w:val="Normal"/>
    <w:uiPriority w:val="99"/>
    <w:unhideWhenUsed/>
    <w:rsid w:val="00104907"/>
    <w:pPr>
      <w:spacing w:after="0"/>
    </w:pPr>
  </w:style>
  <w:style w:type="character" w:styleId="UnresolvedMention">
    <w:name w:val="Unresolved Mention"/>
    <w:basedOn w:val="DefaultParagraphFont"/>
    <w:uiPriority w:val="99"/>
    <w:rsid w:val="00B21C2F"/>
    <w:rPr>
      <w:color w:val="605E5C"/>
      <w:shd w:val="clear" w:color="auto" w:fill="E1DFDD"/>
    </w:rPr>
  </w:style>
  <w:style w:type="paragraph" w:styleId="Revision">
    <w:name w:val="Revision"/>
    <w:hidden/>
    <w:uiPriority w:val="99"/>
    <w:semiHidden/>
    <w:rsid w:val="00FF62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en.guesne@lhasalimited.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0C965-FAF8-4E34-91E8-D5BEDB5F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10</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 Guesne</dc:creator>
  <cp:lastModifiedBy>Sebastien Guesne</cp:lastModifiedBy>
  <cp:revision>346</cp:revision>
  <cp:lastPrinted>2023-01-17T18:30:00Z</cp:lastPrinted>
  <dcterms:created xsi:type="dcterms:W3CDTF">2022-10-17T09:39:00Z</dcterms:created>
  <dcterms:modified xsi:type="dcterms:W3CDTF">2024-02-23T13:33:00Z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2023-11-30T14:10:19Z</vt:filetime>
  </property>
  <property fmtid="{D5CDD505-2E9C-101B-9397-08002B2CF9AE}" pid="3" name="Mendeley Citation Style_1">
    <vt:lpwstr>http://www.zotero.org/styles/nature</vt:lpwstr>
  </property>
  <property fmtid="{D5CDD505-2E9C-101B-9397-08002B2CF9AE}" pid="4" name="Mendeley Document_1">
    <vt:lpwstr>True</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Id 2_1">
    <vt:lpwstr>http://www.zotero.org/styles/apa</vt:lpwstr>
  </property>
  <property fmtid="{D5CDD505-2E9C-101B-9397-08002B2CF9AE}" pid="8" name="Mendeley Recent Style Id 3_1">
    <vt:lpwstr>http://www.zotero.org/styles/american-sociological-association</vt:lpwstr>
  </property>
  <property fmtid="{D5CDD505-2E9C-101B-9397-08002B2CF9AE}" pid="9" name="Mendeley Recent Style Id 4_1">
    <vt:lpwstr>http://www.zotero.org/styles/chicago-author-date</vt:lpwstr>
  </property>
  <property fmtid="{D5CDD505-2E9C-101B-9397-08002B2CF9AE}" pid="10" name="Mendeley Recent Style Id 5_1">
    <vt:lpwstr>http://www.zotero.org/styles/harvard-cite-them-right</vt:lpwstr>
  </property>
  <property fmtid="{D5CDD505-2E9C-101B-9397-08002B2CF9AE}" pid="11" name="Mendeley Recent Style Id 6_1">
    <vt:lpwstr>http://www.zotero.org/styles/ieee</vt:lpwstr>
  </property>
  <property fmtid="{D5CDD505-2E9C-101B-9397-08002B2CF9AE}" pid="12" name="Mendeley Recent Style Id 7_1">
    <vt:lpwstr>http://www.zotero.org/styles/modern-humanities-research-association</vt:lpwstr>
  </property>
  <property fmtid="{D5CDD505-2E9C-101B-9397-08002B2CF9AE}" pid="13" name="Mendeley Recent Style Id 8_1">
    <vt:lpwstr>http://www.zotero.org/styles/modern-language-association</vt:lpwstr>
  </property>
  <property fmtid="{D5CDD505-2E9C-101B-9397-08002B2CF9AE}" pid="14" name="Mendeley Recent Style Id 9_1">
    <vt:lpwstr>http://www.zotero.org/styles/nature</vt:lpwstr>
  </property>
  <property fmtid="{D5CDD505-2E9C-101B-9397-08002B2CF9AE}" pid="15" name="Mendeley Recent Style Name 0_1">
    <vt:lpwstr>American Medical Association 11th edition</vt:lpwstr>
  </property>
  <property fmtid="{D5CDD505-2E9C-101B-9397-08002B2CF9AE}" pid="16" name="Mendeley Recent Style Name 1_1">
    <vt:lpwstr>American Political Science Association</vt:lpwstr>
  </property>
  <property fmtid="{D5CDD505-2E9C-101B-9397-08002B2CF9AE}" pid="17" name="Mendeley Recent Style Name 2_1">
    <vt:lpwstr>American Psychological Association 7th edition</vt:lpwstr>
  </property>
  <property fmtid="{D5CDD505-2E9C-101B-9397-08002B2CF9AE}" pid="18" name="Mendeley Recent Style Name 3_1">
    <vt:lpwstr>American Sociological Association 6th edition</vt:lpwstr>
  </property>
  <property fmtid="{D5CDD505-2E9C-101B-9397-08002B2CF9AE}" pid="19" name="Mendeley Recent Style Name 4_1">
    <vt:lpwstr>Chicago Manual of Style 17th edition (author-date)</vt:lpwstr>
  </property>
  <property fmtid="{D5CDD505-2E9C-101B-9397-08002B2CF9AE}" pid="20" name="Mendeley Recent Style Name 5_1">
    <vt:lpwstr>Cite Them Right 10th edition - Harvard</vt:lpwstr>
  </property>
  <property fmtid="{D5CDD505-2E9C-101B-9397-08002B2CF9AE}" pid="21" name="Mendeley Recent Style Name 6_1">
    <vt:lpwstr>IEEE</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Name 8_1">
    <vt:lpwstr>Modern Language Association 8th edition</vt:lpwstr>
  </property>
  <property fmtid="{D5CDD505-2E9C-101B-9397-08002B2CF9AE}" pid="24" name="Mendeley Recent Style Name 9_1">
    <vt:lpwstr>Nature</vt:lpwstr>
  </property>
  <property fmtid="{D5CDD505-2E9C-101B-9397-08002B2CF9AE}" pid="25" name="Mendeley Unique User Id_1">
    <vt:lpwstr>f7011415-8a6a-358c-9a80-9acd9858b666</vt:lpwstr>
  </property>
  <property fmtid="{D5CDD505-2E9C-101B-9397-08002B2CF9AE}" pid="26" name="ZOTERO_PREF_1">
    <vt:lpwstr>&lt;data data-version="3" zotero-version="6.0.27"&gt;&lt;session id="peEZ7OeY"/&gt;&lt;style id="http://www.zotero.org/styles/journal-of-cheminformatics" hasBibliography="1" bibliographyStyleHasBeenSet="1"/&gt;&lt;prefs&gt;&lt;pref name="fieldType" value="Field"/&gt;&lt;pref name="automa</vt:lpwstr>
  </property>
  <property fmtid="{D5CDD505-2E9C-101B-9397-08002B2CF9AE}" pid="27" name="ZOTERO_PREF_2">
    <vt:lpwstr>ticJournalAbbreviations" value="true"/&gt;&lt;/prefs&gt;&lt;/data&gt;</vt:lpwstr>
  </property>
</Properties>
</file>